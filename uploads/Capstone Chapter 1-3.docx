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480" w:lineRule="auto"/>
        <w:jc w:val="center"/>
        <w:rPr>
          <w:rFonts w:ascii="Georgia" w:hAnsi="Georgia" w:eastAsia="Georgia" w:cs="Georgia"/>
          <w:b/>
          <w:sz w:val="24"/>
          <w:szCs w:val="24"/>
        </w:rPr>
      </w:pPr>
      <w:r>
        <w:rPr>
          <w:rFonts w:ascii="Georgia" w:hAnsi="Georgia" w:eastAsia="Georgia" w:cs="Georgia"/>
          <w:b/>
          <w:sz w:val="24"/>
          <w:szCs w:val="24"/>
          <w:rtl w:val="0"/>
        </w:rPr>
        <w:t>Automated Management System for SOECS Organizations</w:t>
      </w:r>
    </w:p>
    <w:p w14:paraId="00000002">
      <w:pPr>
        <w:spacing w:line="480" w:lineRule="auto"/>
        <w:jc w:val="center"/>
        <w:rPr>
          <w:rFonts w:ascii="Georgia" w:hAnsi="Georgia" w:eastAsia="Georgia" w:cs="Georgia"/>
          <w:b/>
          <w:sz w:val="24"/>
          <w:szCs w:val="24"/>
        </w:rPr>
      </w:pPr>
    </w:p>
    <w:p w14:paraId="00000003">
      <w:pPr>
        <w:spacing w:line="480" w:lineRule="auto"/>
        <w:jc w:val="center"/>
        <w:rPr>
          <w:rFonts w:ascii="Georgia" w:hAnsi="Georgia" w:eastAsia="Georgia" w:cs="Georgia"/>
          <w:b/>
          <w:sz w:val="24"/>
          <w:szCs w:val="24"/>
        </w:rPr>
      </w:pPr>
    </w:p>
    <w:p w14:paraId="00000004">
      <w:pPr>
        <w:spacing w:line="480" w:lineRule="auto"/>
        <w:jc w:val="left"/>
        <w:rPr>
          <w:rFonts w:ascii="Georgia" w:hAnsi="Georgia" w:eastAsia="Georgia" w:cs="Georgia"/>
          <w:b/>
          <w:sz w:val="24"/>
          <w:szCs w:val="24"/>
        </w:rPr>
      </w:pPr>
    </w:p>
    <w:p w14:paraId="00000005">
      <w:pPr>
        <w:spacing w:line="480" w:lineRule="auto"/>
        <w:jc w:val="left"/>
        <w:rPr>
          <w:rFonts w:ascii="Georgia" w:hAnsi="Georgia" w:eastAsia="Georgia" w:cs="Georgia"/>
          <w:b/>
          <w:sz w:val="24"/>
          <w:szCs w:val="24"/>
        </w:rPr>
      </w:pPr>
    </w:p>
    <w:p w14:paraId="00000006">
      <w:pPr>
        <w:spacing w:line="480" w:lineRule="auto"/>
        <w:jc w:val="center"/>
        <w:rPr>
          <w:rFonts w:ascii="Georgia" w:hAnsi="Georgia" w:eastAsia="Georgia" w:cs="Georgia"/>
          <w:b/>
          <w:sz w:val="24"/>
          <w:szCs w:val="24"/>
        </w:rPr>
      </w:pPr>
    </w:p>
    <w:p w14:paraId="00000007">
      <w:pPr>
        <w:spacing w:line="480" w:lineRule="auto"/>
        <w:jc w:val="center"/>
        <w:rPr>
          <w:rFonts w:ascii="Georgia" w:hAnsi="Georgia" w:eastAsia="Georgia" w:cs="Georgia"/>
          <w:sz w:val="24"/>
          <w:szCs w:val="24"/>
        </w:rPr>
      </w:pPr>
      <w:r>
        <w:rPr>
          <w:rFonts w:ascii="Georgia" w:hAnsi="Georgia" w:eastAsia="Georgia" w:cs="Georgia"/>
          <w:sz w:val="24"/>
          <w:szCs w:val="24"/>
          <w:rtl w:val="0"/>
        </w:rPr>
        <w:t>A Capstone Project Presented to</w:t>
      </w:r>
    </w:p>
    <w:p w14:paraId="00000008">
      <w:pPr>
        <w:spacing w:line="480" w:lineRule="auto"/>
        <w:jc w:val="center"/>
        <w:rPr>
          <w:rFonts w:ascii="Georgia" w:hAnsi="Georgia" w:eastAsia="Georgia" w:cs="Georgia"/>
          <w:sz w:val="24"/>
          <w:szCs w:val="24"/>
        </w:rPr>
      </w:pPr>
      <w:r>
        <w:rPr>
          <w:rFonts w:ascii="Georgia" w:hAnsi="Georgia" w:eastAsia="Georgia" w:cs="Georgia"/>
          <w:sz w:val="24"/>
          <w:szCs w:val="24"/>
          <w:rtl w:val="0"/>
        </w:rPr>
        <w:t>the Faculty of the Undergraduate Program</w:t>
      </w:r>
    </w:p>
    <w:p w14:paraId="00000009">
      <w:pPr>
        <w:spacing w:line="480" w:lineRule="auto"/>
        <w:jc w:val="center"/>
        <w:rPr>
          <w:rFonts w:ascii="Georgia" w:hAnsi="Georgia" w:eastAsia="Georgia" w:cs="Georgia"/>
          <w:sz w:val="24"/>
          <w:szCs w:val="24"/>
        </w:rPr>
      </w:pPr>
      <w:r>
        <w:rPr>
          <w:rFonts w:ascii="Georgia" w:hAnsi="Georgia" w:eastAsia="Georgia" w:cs="Georgia"/>
          <w:sz w:val="24"/>
          <w:szCs w:val="24"/>
          <w:rtl w:val="0"/>
        </w:rPr>
        <w:t>School of Engineering and Computer Studies</w:t>
      </w:r>
    </w:p>
    <w:p w14:paraId="0000000A">
      <w:pPr>
        <w:spacing w:line="480" w:lineRule="auto"/>
        <w:jc w:val="center"/>
        <w:rPr>
          <w:rFonts w:ascii="Georgia" w:hAnsi="Georgia" w:eastAsia="Georgia" w:cs="Georgia"/>
          <w:sz w:val="24"/>
          <w:szCs w:val="24"/>
        </w:rPr>
      </w:pPr>
      <w:r>
        <w:rPr>
          <w:rFonts w:ascii="Georgia" w:hAnsi="Georgia" w:eastAsia="Georgia" w:cs="Georgia"/>
          <w:sz w:val="24"/>
          <w:szCs w:val="24"/>
          <w:rtl w:val="0"/>
        </w:rPr>
        <w:t>Divine Word College of Legazpi</w:t>
      </w:r>
    </w:p>
    <w:p w14:paraId="0000000B">
      <w:pPr>
        <w:spacing w:line="480" w:lineRule="auto"/>
        <w:jc w:val="left"/>
        <w:rPr>
          <w:rFonts w:ascii="Georgia" w:hAnsi="Georgia" w:eastAsia="Georgia" w:cs="Georgia"/>
          <w:sz w:val="24"/>
          <w:szCs w:val="24"/>
        </w:rPr>
      </w:pPr>
    </w:p>
    <w:p w14:paraId="0000000C">
      <w:pPr>
        <w:spacing w:line="480" w:lineRule="auto"/>
        <w:jc w:val="left"/>
        <w:rPr>
          <w:rFonts w:ascii="Georgia" w:hAnsi="Georgia" w:eastAsia="Georgia" w:cs="Georgia"/>
          <w:sz w:val="24"/>
          <w:szCs w:val="24"/>
        </w:rPr>
      </w:pPr>
    </w:p>
    <w:p w14:paraId="0000000D">
      <w:pPr>
        <w:spacing w:line="480" w:lineRule="auto"/>
        <w:jc w:val="center"/>
        <w:rPr>
          <w:rFonts w:ascii="Georgia" w:hAnsi="Georgia" w:eastAsia="Georgia" w:cs="Georgia"/>
          <w:sz w:val="24"/>
          <w:szCs w:val="24"/>
        </w:rPr>
      </w:pPr>
    </w:p>
    <w:p w14:paraId="0000000E">
      <w:pPr>
        <w:spacing w:line="480" w:lineRule="auto"/>
        <w:jc w:val="center"/>
        <w:rPr>
          <w:rFonts w:ascii="Georgia" w:hAnsi="Georgia" w:eastAsia="Georgia" w:cs="Georgia"/>
          <w:sz w:val="24"/>
          <w:szCs w:val="24"/>
        </w:rPr>
      </w:pPr>
      <w:r>
        <w:rPr>
          <w:rFonts w:ascii="Georgia" w:hAnsi="Georgia" w:eastAsia="Georgia" w:cs="Georgia"/>
          <w:sz w:val="24"/>
          <w:szCs w:val="24"/>
          <w:rtl w:val="0"/>
        </w:rPr>
        <w:t>In Partial Fulfillment</w:t>
      </w:r>
    </w:p>
    <w:p w14:paraId="0000000F">
      <w:pPr>
        <w:spacing w:line="480" w:lineRule="auto"/>
        <w:jc w:val="center"/>
        <w:rPr>
          <w:rFonts w:ascii="Georgia" w:hAnsi="Georgia" w:eastAsia="Georgia" w:cs="Georgia"/>
          <w:sz w:val="24"/>
          <w:szCs w:val="24"/>
        </w:rPr>
      </w:pPr>
      <w:r>
        <w:rPr>
          <w:rFonts w:ascii="Georgia" w:hAnsi="Georgia" w:eastAsia="Georgia" w:cs="Georgia"/>
          <w:sz w:val="24"/>
          <w:szCs w:val="24"/>
          <w:rtl w:val="0"/>
        </w:rPr>
        <w:t>of the Requirements for the Degree</w:t>
      </w:r>
    </w:p>
    <w:p w14:paraId="00000010">
      <w:pPr>
        <w:spacing w:line="480" w:lineRule="auto"/>
        <w:jc w:val="center"/>
        <w:rPr>
          <w:rFonts w:ascii="Georgia" w:hAnsi="Georgia" w:eastAsia="Georgia" w:cs="Georgia"/>
          <w:sz w:val="24"/>
          <w:szCs w:val="24"/>
        </w:rPr>
      </w:pPr>
      <w:r>
        <w:rPr>
          <w:rFonts w:ascii="Georgia" w:hAnsi="Georgia" w:eastAsia="Georgia" w:cs="Georgia"/>
          <w:sz w:val="24"/>
          <w:szCs w:val="24"/>
          <w:rtl w:val="0"/>
        </w:rPr>
        <w:t>BACHELOR OF SCIENCE IN INFORMATION TECHNOLOGY</w:t>
      </w:r>
    </w:p>
    <w:p w14:paraId="00000011">
      <w:pPr>
        <w:spacing w:line="480" w:lineRule="auto"/>
        <w:jc w:val="both"/>
        <w:rPr>
          <w:rFonts w:ascii="Georgia" w:hAnsi="Georgia" w:eastAsia="Georgia" w:cs="Georgia"/>
          <w:b/>
          <w:sz w:val="24"/>
          <w:szCs w:val="24"/>
        </w:rPr>
      </w:pPr>
    </w:p>
    <w:p w14:paraId="00000012">
      <w:pPr>
        <w:spacing w:line="480" w:lineRule="auto"/>
        <w:jc w:val="both"/>
        <w:rPr>
          <w:rFonts w:ascii="Georgia" w:hAnsi="Georgia" w:eastAsia="Georgia" w:cs="Georgia"/>
          <w:b/>
          <w:sz w:val="24"/>
          <w:szCs w:val="24"/>
        </w:rPr>
      </w:pPr>
    </w:p>
    <w:p w14:paraId="00000013">
      <w:pPr>
        <w:spacing w:line="480" w:lineRule="auto"/>
        <w:jc w:val="both"/>
        <w:rPr>
          <w:rFonts w:ascii="Georgia" w:hAnsi="Georgia" w:eastAsia="Georgia" w:cs="Georgia"/>
          <w:b/>
          <w:sz w:val="24"/>
          <w:szCs w:val="24"/>
        </w:rPr>
      </w:pPr>
    </w:p>
    <w:p w14:paraId="00000014">
      <w:pPr>
        <w:spacing w:line="480" w:lineRule="auto"/>
        <w:jc w:val="center"/>
        <w:rPr>
          <w:rFonts w:ascii="Georgia" w:hAnsi="Georgia" w:eastAsia="Georgia" w:cs="Georgia"/>
          <w:sz w:val="24"/>
          <w:szCs w:val="24"/>
        </w:rPr>
      </w:pPr>
      <w:r>
        <w:rPr>
          <w:rFonts w:ascii="Georgia" w:hAnsi="Georgia" w:eastAsia="Georgia" w:cs="Georgia"/>
          <w:sz w:val="24"/>
          <w:szCs w:val="24"/>
          <w:rtl w:val="0"/>
        </w:rPr>
        <w:t>by</w:t>
      </w:r>
    </w:p>
    <w:p w14:paraId="00000015">
      <w:pPr>
        <w:spacing w:line="480" w:lineRule="auto"/>
        <w:jc w:val="left"/>
        <w:rPr>
          <w:rFonts w:ascii="Georgia" w:hAnsi="Georgia" w:eastAsia="Georgia" w:cs="Georgia"/>
          <w:sz w:val="24"/>
          <w:szCs w:val="24"/>
        </w:rPr>
      </w:pPr>
    </w:p>
    <w:p w14:paraId="00000016">
      <w:pPr>
        <w:spacing w:line="480" w:lineRule="auto"/>
        <w:jc w:val="center"/>
        <w:rPr>
          <w:rFonts w:ascii="Georgia" w:hAnsi="Georgia" w:eastAsia="Georgia" w:cs="Georgia"/>
          <w:sz w:val="24"/>
          <w:szCs w:val="24"/>
        </w:rPr>
      </w:pPr>
      <w:r>
        <w:rPr>
          <w:rFonts w:ascii="Georgia" w:hAnsi="Georgia" w:eastAsia="Georgia" w:cs="Georgia"/>
          <w:sz w:val="24"/>
          <w:szCs w:val="24"/>
          <w:rtl w:val="0"/>
        </w:rPr>
        <w:t>Arvin G. Milan</w:t>
      </w:r>
    </w:p>
    <w:p w14:paraId="00000017">
      <w:pPr>
        <w:spacing w:line="480" w:lineRule="auto"/>
        <w:jc w:val="center"/>
        <w:rPr>
          <w:rFonts w:ascii="Georgia" w:hAnsi="Georgia" w:eastAsia="Georgia" w:cs="Georgia"/>
          <w:sz w:val="24"/>
          <w:szCs w:val="24"/>
        </w:rPr>
      </w:pPr>
      <w:r>
        <w:rPr>
          <w:rFonts w:ascii="Georgia" w:hAnsi="Georgia" w:eastAsia="Georgia" w:cs="Georgia"/>
          <w:sz w:val="24"/>
          <w:szCs w:val="24"/>
          <w:rtl w:val="0"/>
        </w:rPr>
        <w:t>Edwin Erick I. Borlasa</w:t>
      </w:r>
    </w:p>
    <w:p w14:paraId="00000018">
      <w:pPr>
        <w:spacing w:line="480" w:lineRule="auto"/>
        <w:jc w:val="center"/>
        <w:rPr>
          <w:rFonts w:ascii="Georgia" w:hAnsi="Georgia" w:eastAsia="Georgia" w:cs="Georgia"/>
          <w:sz w:val="24"/>
          <w:szCs w:val="24"/>
        </w:rPr>
      </w:pPr>
    </w:p>
    <w:p w14:paraId="00000019">
      <w:pPr>
        <w:spacing w:line="480" w:lineRule="auto"/>
        <w:jc w:val="center"/>
        <w:rPr>
          <w:rFonts w:ascii="Georgia" w:hAnsi="Georgia" w:eastAsia="Georgia" w:cs="Georgia"/>
          <w:b/>
          <w:sz w:val="24"/>
          <w:szCs w:val="24"/>
        </w:rPr>
      </w:pPr>
      <w:r>
        <w:rPr>
          <w:rFonts w:ascii="Georgia" w:hAnsi="Georgia" w:eastAsia="Georgia" w:cs="Georgia"/>
          <w:sz w:val="24"/>
          <w:szCs w:val="24"/>
          <w:rtl w:val="0"/>
        </w:rPr>
        <w:t>March 2024</w:t>
      </w:r>
      <w:r>
        <w:br w:type="page"/>
      </w:r>
    </w:p>
    <w:p w14:paraId="0000001A">
      <w:pPr>
        <w:spacing w:line="480" w:lineRule="auto"/>
        <w:jc w:val="center"/>
        <w:rPr>
          <w:rFonts w:ascii="Georgia" w:hAnsi="Georgia" w:eastAsia="Georgia" w:cs="Georgia"/>
          <w:b/>
          <w:sz w:val="24"/>
          <w:szCs w:val="24"/>
        </w:rPr>
      </w:pPr>
    </w:p>
    <w:p w14:paraId="0000001B">
      <w:pPr>
        <w:spacing w:line="480" w:lineRule="auto"/>
        <w:jc w:val="center"/>
        <w:rPr>
          <w:rFonts w:ascii="Georgia" w:hAnsi="Georgia" w:eastAsia="Georgia" w:cs="Georgia"/>
          <w:b/>
          <w:sz w:val="24"/>
          <w:szCs w:val="24"/>
        </w:rPr>
      </w:pPr>
      <w:r>
        <w:rPr>
          <w:rFonts w:ascii="Georgia" w:hAnsi="Georgia" w:eastAsia="Georgia" w:cs="Georgia"/>
          <w:b/>
          <w:sz w:val="24"/>
          <w:szCs w:val="24"/>
          <w:rtl w:val="0"/>
        </w:rPr>
        <w:t>Chapter I</w:t>
      </w:r>
    </w:p>
    <w:p w14:paraId="0000001C">
      <w:pPr>
        <w:spacing w:line="480" w:lineRule="auto"/>
        <w:jc w:val="center"/>
        <w:rPr>
          <w:rFonts w:ascii="Georgia" w:hAnsi="Georgia" w:eastAsia="Georgia" w:cs="Georgia"/>
          <w:sz w:val="24"/>
          <w:szCs w:val="24"/>
        </w:rPr>
      </w:pPr>
    </w:p>
    <w:p w14:paraId="0000001D">
      <w:pPr>
        <w:spacing w:line="480" w:lineRule="auto"/>
        <w:jc w:val="center"/>
        <w:rPr>
          <w:rFonts w:ascii="Georgia" w:hAnsi="Georgia" w:eastAsia="Georgia" w:cs="Georgia"/>
          <w:sz w:val="24"/>
          <w:szCs w:val="24"/>
        </w:rPr>
      </w:pPr>
      <w:r>
        <w:rPr>
          <w:rFonts w:ascii="Georgia" w:hAnsi="Georgia" w:eastAsia="Georgia" w:cs="Georgia"/>
          <w:b/>
          <w:sz w:val="24"/>
          <w:szCs w:val="24"/>
          <w:rtl w:val="0"/>
        </w:rPr>
        <w:t xml:space="preserve">Project Identification </w:t>
      </w:r>
    </w:p>
    <w:p w14:paraId="0000001E">
      <w:pPr>
        <w:spacing w:line="480" w:lineRule="auto"/>
        <w:jc w:val="both"/>
        <w:rPr>
          <w:rFonts w:ascii="Georgia" w:hAnsi="Georgia" w:eastAsia="Georgia" w:cs="Georgia"/>
          <w:sz w:val="24"/>
          <w:szCs w:val="24"/>
        </w:rPr>
      </w:pPr>
    </w:p>
    <w:p w14:paraId="0000001F">
      <w:pPr>
        <w:spacing w:line="480" w:lineRule="auto"/>
        <w:jc w:val="both"/>
        <w:rPr>
          <w:rFonts w:ascii="Georgia" w:hAnsi="Georgia" w:eastAsia="Georgia" w:cs="Georgia"/>
          <w:b/>
          <w:sz w:val="24"/>
          <w:szCs w:val="24"/>
        </w:rPr>
      </w:pPr>
      <w:r>
        <w:rPr>
          <w:rFonts w:ascii="Georgia" w:hAnsi="Georgia" w:eastAsia="Georgia" w:cs="Georgia"/>
          <w:b/>
          <w:sz w:val="24"/>
          <w:szCs w:val="24"/>
          <w:rtl w:val="0"/>
        </w:rPr>
        <w:t>INTRODUCTION</w:t>
      </w:r>
    </w:p>
    <w:p w14:paraId="00000020">
      <w:pPr>
        <w:spacing w:line="480" w:lineRule="auto"/>
        <w:jc w:val="both"/>
        <w:rPr>
          <w:rFonts w:ascii="Georgia" w:hAnsi="Georgia" w:eastAsia="Georgia" w:cs="Georgia"/>
          <w:b/>
          <w:sz w:val="24"/>
          <w:szCs w:val="24"/>
        </w:rPr>
      </w:pPr>
    </w:p>
    <w:p w14:paraId="00000021">
      <w:pPr>
        <w:spacing w:line="480" w:lineRule="auto"/>
        <w:jc w:val="both"/>
        <w:rPr>
          <w:rFonts w:ascii="Georgia" w:hAnsi="Georgia" w:eastAsia="Georgia" w:cs="Georgia"/>
          <w:sz w:val="24"/>
          <w:szCs w:val="24"/>
        </w:rPr>
      </w:pPr>
      <w:r>
        <w:rPr>
          <w:rFonts w:ascii="Georgia" w:hAnsi="Georgia" w:eastAsia="Georgia" w:cs="Georgia"/>
          <w:b/>
          <w:sz w:val="24"/>
          <w:szCs w:val="24"/>
          <w:rtl w:val="0"/>
        </w:rPr>
        <w:tab/>
      </w:r>
      <w:r>
        <w:rPr>
          <w:rFonts w:ascii="Georgia" w:hAnsi="Georgia" w:eastAsia="Georgia" w:cs="Georgia"/>
          <w:sz w:val="24"/>
          <w:szCs w:val="24"/>
          <w:highlight w:val="white"/>
          <w:rtl w:val="0"/>
        </w:rPr>
        <w:t>This section presents the project context, related foreign or local literature and studies, systems, company profile, description of existing and proposed system, statement of the problem, objectives of the study, purpose and description, scope and delimitation, and technical terms presented, which are relevant to the conduct of this study.</w:t>
      </w:r>
    </w:p>
    <w:p w14:paraId="00000022">
      <w:pPr>
        <w:spacing w:line="480" w:lineRule="auto"/>
        <w:jc w:val="both"/>
        <w:rPr>
          <w:rFonts w:ascii="Georgia" w:hAnsi="Georgia" w:eastAsia="Georgia" w:cs="Georgia"/>
          <w:sz w:val="24"/>
          <w:szCs w:val="24"/>
        </w:rPr>
      </w:pPr>
    </w:p>
    <w:p w14:paraId="00000023">
      <w:pPr>
        <w:spacing w:line="480" w:lineRule="auto"/>
        <w:jc w:val="left"/>
        <w:rPr>
          <w:rFonts w:ascii="Georgia" w:hAnsi="Georgia" w:eastAsia="Georgia" w:cs="Georgia"/>
          <w:b/>
          <w:sz w:val="24"/>
          <w:szCs w:val="24"/>
        </w:rPr>
      </w:pPr>
      <w:r>
        <w:rPr>
          <w:rFonts w:ascii="Georgia" w:hAnsi="Georgia" w:eastAsia="Georgia" w:cs="Georgia"/>
          <w:b/>
          <w:sz w:val="24"/>
          <w:szCs w:val="24"/>
          <w:rtl w:val="0"/>
        </w:rPr>
        <w:t>PROJECT CONTEXT</w:t>
      </w:r>
    </w:p>
    <w:p w14:paraId="00000024">
      <w:pPr>
        <w:spacing w:line="480" w:lineRule="auto"/>
        <w:jc w:val="left"/>
        <w:rPr>
          <w:rFonts w:ascii="Georgia" w:hAnsi="Georgia" w:eastAsia="Georgia" w:cs="Georgia"/>
          <w:b/>
          <w:sz w:val="24"/>
          <w:szCs w:val="24"/>
        </w:rPr>
      </w:pPr>
    </w:p>
    <w:p w14:paraId="00000025">
      <w:pPr>
        <w:spacing w:line="480" w:lineRule="auto"/>
        <w:jc w:val="both"/>
        <w:rPr>
          <w:rFonts w:ascii="Georgia" w:hAnsi="Georgia" w:eastAsia="Georgia" w:cs="Georgia"/>
          <w:sz w:val="24"/>
          <w:szCs w:val="24"/>
        </w:rPr>
      </w:pPr>
      <w:r>
        <w:rPr>
          <w:rFonts w:ascii="Georgia" w:hAnsi="Georgia" w:eastAsia="Georgia" w:cs="Georgia"/>
          <w:b/>
          <w:sz w:val="24"/>
          <w:szCs w:val="24"/>
          <w:rtl w:val="0"/>
        </w:rPr>
        <w:tab/>
      </w:r>
      <w:r>
        <w:rPr>
          <w:rFonts w:ascii="Georgia" w:hAnsi="Georgia" w:eastAsia="Georgia" w:cs="Georgia"/>
          <w:sz w:val="24"/>
          <w:szCs w:val="24"/>
          <w:rtl w:val="0"/>
        </w:rPr>
        <w:t>Organization management involves the coordination of people, processes, and resources to achieve desired outcomes. It encompasses various functions, including planning, organizing, leading, and controlling, all of which are essential for steering an organization towards success. The researchers observed the current issue in the existing system of the LICOES organization. Like any other school organization, LICOES has management tasks that are handled by its officers. In the case of LICOES, it involves record management, Attendance Monitoring, Clearance Tracking, and Generation of Reports.</w:t>
      </w:r>
    </w:p>
    <w:p w14:paraId="00000026">
      <w:pPr>
        <w:spacing w:line="480" w:lineRule="auto"/>
        <w:ind w:firstLine="720"/>
        <w:jc w:val="both"/>
        <w:rPr>
          <w:rFonts w:ascii="Georgia" w:hAnsi="Georgia" w:eastAsia="Georgia" w:cs="Georgia"/>
          <w:sz w:val="24"/>
          <w:szCs w:val="24"/>
        </w:rPr>
      </w:pPr>
      <w:r>
        <w:rPr>
          <w:rFonts w:ascii="Georgia" w:hAnsi="Georgia" w:eastAsia="Georgia" w:cs="Georgia"/>
          <w:sz w:val="24"/>
          <w:szCs w:val="24"/>
          <w:rtl w:val="0"/>
        </w:rPr>
        <w:t xml:space="preserve"> In attendance, the problem relies on the long queue that is time consuming and affects the event. There is also the forging of attendance and signatures by the students. </w:t>
      </w:r>
    </w:p>
    <w:p w14:paraId="00000027">
      <w:pPr>
        <w:spacing w:line="480" w:lineRule="auto"/>
        <w:ind w:firstLine="720"/>
        <w:jc w:val="both"/>
        <w:rPr>
          <w:rFonts w:ascii="Georgia" w:hAnsi="Georgia" w:eastAsia="Georgia" w:cs="Georgia"/>
          <w:sz w:val="24"/>
          <w:szCs w:val="24"/>
        </w:rPr>
      </w:pPr>
    </w:p>
    <w:p w14:paraId="00000028">
      <w:pPr>
        <w:spacing w:line="480" w:lineRule="auto"/>
        <w:ind w:firstLine="720"/>
        <w:jc w:val="both"/>
        <w:rPr>
          <w:rFonts w:ascii="Georgia" w:hAnsi="Georgia" w:eastAsia="Georgia" w:cs="Georgia"/>
          <w:sz w:val="24"/>
          <w:szCs w:val="24"/>
        </w:rPr>
      </w:pPr>
      <w:r>
        <w:rPr>
          <w:rFonts w:ascii="Georgia" w:hAnsi="Georgia" w:eastAsia="Georgia" w:cs="Georgia"/>
          <w:sz w:val="24"/>
          <w:szCs w:val="24"/>
          <w:rtl w:val="0"/>
        </w:rPr>
        <w:t xml:space="preserve"> In order to resolve the problems, the researchers proposed to digitize the existing system. With the implementation of the automation of the organization management system, officers will strive to achieve a minimum number of mistakes, have easier tasks and the student will be able to view the information they need. With proper implementation, the process of the organization will be smooth. </w:t>
      </w:r>
    </w:p>
    <w:p w14:paraId="00000029">
      <w:pPr>
        <w:spacing w:line="480" w:lineRule="auto"/>
        <w:ind w:firstLine="720"/>
        <w:jc w:val="both"/>
        <w:rPr>
          <w:rFonts w:ascii="Georgia" w:hAnsi="Georgia" w:eastAsia="Georgia" w:cs="Georgia"/>
          <w:sz w:val="24"/>
          <w:szCs w:val="24"/>
        </w:rPr>
      </w:pPr>
    </w:p>
    <w:p w14:paraId="0000002A">
      <w:pPr>
        <w:spacing w:line="480" w:lineRule="auto"/>
        <w:ind w:firstLine="720"/>
        <w:jc w:val="both"/>
        <w:rPr>
          <w:rFonts w:ascii="Georgia" w:hAnsi="Georgia" w:eastAsia="Georgia" w:cs="Georgia"/>
          <w:b/>
          <w:sz w:val="24"/>
          <w:szCs w:val="24"/>
        </w:rPr>
      </w:pPr>
      <w:r>
        <w:rPr>
          <w:rFonts w:ascii="Georgia" w:hAnsi="Georgia" w:eastAsia="Georgia" w:cs="Georgia"/>
          <w:sz w:val="24"/>
          <w:szCs w:val="24"/>
          <w:rtl w:val="0"/>
        </w:rPr>
        <w:t>The proposed system promotes Sustainable Development Goals such as Industry, Innovation, and Infrastructure (SDG 9), by automating the manual process of managing the organizations under the  SOECS Department  and innovating the tasks through technology. Partnership for the Goals (SDG 17). By partnering with LICOES Organization, the proposed system is able to do its task efficiently with the officers suggestion, recommendation, and opinion regarding the problem and the process of the organization’s existing system.</w:t>
      </w:r>
    </w:p>
    <w:p w14:paraId="0000002B">
      <w:pPr>
        <w:spacing w:line="480" w:lineRule="auto"/>
        <w:ind w:firstLine="720"/>
        <w:jc w:val="both"/>
        <w:rPr>
          <w:rFonts w:ascii="Georgia" w:hAnsi="Georgia" w:eastAsia="Georgia" w:cs="Georgia"/>
          <w:b/>
          <w:sz w:val="24"/>
          <w:szCs w:val="24"/>
        </w:rPr>
      </w:pPr>
    </w:p>
    <w:p w14:paraId="0000002C">
      <w:pPr>
        <w:spacing w:line="480" w:lineRule="auto"/>
        <w:jc w:val="both"/>
        <w:rPr>
          <w:rFonts w:ascii="Georgia" w:hAnsi="Georgia" w:eastAsia="Georgia" w:cs="Georgia"/>
          <w:sz w:val="24"/>
          <w:szCs w:val="24"/>
        </w:rPr>
      </w:pPr>
      <w:r>
        <w:rPr>
          <w:rFonts w:ascii="Georgia" w:hAnsi="Georgia" w:eastAsia="Georgia" w:cs="Georgia"/>
          <w:sz w:val="24"/>
          <w:szCs w:val="24"/>
          <w:rtl w:val="0"/>
        </w:rPr>
        <w:tab/>
      </w:r>
      <w:r>
        <w:rPr>
          <w:rFonts w:ascii="Georgia" w:hAnsi="Georgia" w:eastAsia="Georgia" w:cs="Georgia"/>
          <w:sz w:val="24"/>
          <w:szCs w:val="24"/>
          <w:rtl w:val="0"/>
        </w:rPr>
        <w:t xml:space="preserve">Effective organization management is essential when it comes to handling an organization, especially document-related tasks. No matter the size of an organization, may it be large or small,  there are many tasks to handle. This is why an organization has a different position for each task. Managing an organization is a simple thing to do, however effective management takes a lot of effort to achieve. The organization needs a disciplined officer in order to fulfill the task given to them. This has been the most effective way ever since. According to Hashem (2015), there is a close relationship between the organizational objective and the concept of organizational performance. As such, the goals and targets set by the organization are directly related to how effectively it is performing in reality. The management system helps track and manage this relationship, ensuring that the organization is on track to meet its goals. Organizational management structures are precisely the objects that should be subject to technological transformation in order to increase the efficiency of performing functions and tasks by the participants in such a structure (E. Polevaya, 2023).  In the current era, organizations from all industries are continuously looking for ways to improve efficiency, streamline operations, and increase overall output. Traditionally, organizational management systems were primarily reliant on manual processes, paper-based documentation, and hierarchical decision-making. While these strategies have served their function in the past, they frequently cause inefficiencies, delays, and a lack of accountability. </w:t>
      </w:r>
    </w:p>
    <w:p w14:paraId="0000002D">
      <w:pPr>
        <w:spacing w:line="480" w:lineRule="auto"/>
        <w:jc w:val="both"/>
        <w:rPr>
          <w:rFonts w:ascii="Georgia" w:hAnsi="Georgia" w:eastAsia="Georgia" w:cs="Georgia"/>
          <w:sz w:val="24"/>
          <w:szCs w:val="24"/>
        </w:rPr>
      </w:pPr>
    </w:p>
    <w:p w14:paraId="0000002E">
      <w:pPr>
        <w:spacing w:line="480" w:lineRule="auto"/>
        <w:ind w:firstLine="720"/>
        <w:jc w:val="both"/>
        <w:rPr>
          <w:rFonts w:ascii="Georgia" w:hAnsi="Georgia" w:eastAsia="Georgia" w:cs="Georgia"/>
          <w:sz w:val="24"/>
          <w:szCs w:val="24"/>
        </w:rPr>
      </w:pPr>
      <w:r>
        <w:rPr>
          <w:rFonts w:ascii="Georgia" w:hAnsi="Georgia" w:eastAsia="Georgia" w:cs="Georgia"/>
          <w:sz w:val="24"/>
          <w:szCs w:val="24"/>
          <w:rtl w:val="0"/>
        </w:rPr>
        <w:t>According to Liza Moda (2023), the digitalization of the Philippines presents significant opportunities to improve the lives of its people. However, to achieve these benefits, there must be a concerted effort to address the challenges facing digital implementation. The digitalization of processes and workflows can enhance efficiency, transparency, and accountability within organizations.  Document digitization improves the efficiency of an organization’s operations and ensures that processes run smoothly. Digitized documents are easy to maintain, store, retrieve, and process. They reduce the costs, time, and effort required to manage physical records.  As stated by BJMP (2023), by digitizing documents related to these tasks, schools can streamline their processes and ensure smooth operations. For instance, digitized attendance records enable real-time tracking of student attendance. Overall, document digitization within a school management system optimizes administrative efficiency, enhances data accessibility, and contributes to overall organizational effectiveness.</w:t>
      </w:r>
    </w:p>
    <w:p w14:paraId="0000002F">
      <w:pPr>
        <w:spacing w:line="480" w:lineRule="auto"/>
        <w:jc w:val="both"/>
        <w:rPr>
          <w:rFonts w:ascii="Georgia" w:hAnsi="Georgia" w:eastAsia="Georgia" w:cs="Georgia"/>
          <w:sz w:val="24"/>
          <w:szCs w:val="24"/>
        </w:rPr>
      </w:pPr>
    </w:p>
    <w:p w14:paraId="00000030">
      <w:pPr>
        <w:spacing w:line="480" w:lineRule="auto"/>
        <w:ind w:firstLine="720"/>
        <w:jc w:val="both"/>
        <w:rPr>
          <w:rFonts w:ascii="Georgia" w:hAnsi="Georgia" w:eastAsia="Georgia" w:cs="Georgia"/>
          <w:sz w:val="24"/>
          <w:szCs w:val="24"/>
        </w:rPr>
      </w:pPr>
      <w:r>
        <w:rPr>
          <w:rFonts w:ascii="Georgia" w:hAnsi="Georgia" w:eastAsia="Georgia" w:cs="Georgia"/>
          <w:sz w:val="24"/>
          <w:szCs w:val="24"/>
          <w:rtl w:val="0"/>
        </w:rPr>
        <w:t xml:space="preserve">As mentioned by Sakthievel (2014), The Management Information System (MIS) plays exactly the same role in the organization. The system ensures that appropriate data is collected from the various sources, processed and sent further to all the needy destinations. An efficient MIS serves as the nerve center of an organization's management infrastructure, enabling a continuous flow of information at all levels. According to Purcia, E., &amp; Velarde, A. (2022), records management is one of the crucial facets of institutional progress. Any academic institution shall put forth efforts to attain a centralized record management system </w:t>
      </w:r>
    </w:p>
    <w:p w14:paraId="00000031">
      <w:pPr>
        <w:spacing w:line="480" w:lineRule="auto"/>
        <w:jc w:val="both"/>
        <w:rPr>
          <w:rFonts w:ascii="Georgia" w:hAnsi="Georgia" w:eastAsia="Georgia" w:cs="Georgia"/>
          <w:sz w:val="24"/>
          <w:szCs w:val="24"/>
        </w:rPr>
      </w:pPr>
      <w:r>
        <w:rPr>
          <w:rFonts w:ascii="Cardo" w:hAnsi="Cardo" w:eastAsia="Cardo" w:cs="Cardo"/>
          <w:sz w:val="24"/>
          <w:szCs w:val="24"/>
          <w:rtl w:val="0"/>
        </w:rPr>
        <w:t xml:space="preserve"> Some organizations have designated centralized oﬃces to manage all their records while others leave their diﬀerent oﬃces to handle their respective records.</w:t>
      </w:r>
      <w:r>
        <w:rPr>
          <w:rFonts w:ascii="Georgia" w:hAnsi="Georgia" w:eastAsia="Georgia" w:cs="Georgia"/>
          <w:sz w:val="24"/>
          <w:szCs w:val="24"/>
          <w:rtl w:val="0"/>
        </w:rPr>
        <w:t xml:space="preserve"> The challenge today is not only to keep records and update collections but also to provide better and faster access to information through the use of new technology (Pangcatan, Leilannie &amp; Prado, and Nenita, 2020). This can be done using digitization. Digital preservation or digitization refers to the various methods of keeping digital materials alive for the future.</w:t>
      </w:r>
    </w:p>
    <w:p w14:paraId="00000032">
      <w:pPr>
        <w:spacing w:line="480" w:lineRule="auto"/>
        <w:jc w:val="both"/>
        <w:rPr>
          <w:rFonts w:ascii="Georgia" w:hAnsi="Georgia" w:eastAsia="Georgia" w:cs="Georgia"/>
          <w:sz w:val="24"/>
          <w:szCs w:val="24"/>
        </w:rPr>
      </w:pPr>
    </w:p>
    <w:p w14:paraId="00000033">
      <w:pPr>
        <w:spacing w:line="480" w:lineRule="auto"/>
        <w:jc w:val="both"/>
        <w:rPr>
          <w:rFonts w:ascii="Georgia" w:hAnsi="Georgia" w:eastAsia="Georgia" w:cs="Georgia"/>
          <w:sz w:val="24"/>
          <w:szCs w:val="24"/>
        </w:rPr>
      </w:pPr>
      <w:r>
        <w:rPr>
          <w:rFonts w:ascii="Georgia" w:hAnsi="Georgia" w:eastAsia="Georgia" w:cs="Georgia"/>
          <w:sz w:val="24"/>
          <w:szCs w:val="24"/>
          <w:rtl w:val="0"/>
        </w:rPr>
        <w:tab/>
      </w:r>
      <w:r>
        <w:rPr>
          <w:rFonts w:ascii="Georgia" w:hAnsi="Georgia" w:eastAsia="Georgia" w:cs="Georgia"/>
          <w:sz w:val="24"/>
          <w:szCs w:val="24"/>
          <w:rtl w:val="0"/>
        </w:rPr>
        <w:t>According to the National Archive of the Philippines (2021), shifting to electronic records with a proper backup system in place can even be considered a counter disaster measure to prevent the loss of documents and data. Electronic records offer enhanced accessibility, searchability, and scalability, empowering organizations to streamline their operations, enhance decision-making processes, and adapt to evolving business needs more effectively.</w:t>
      </w:r>
    </w:p>
    <w:p w14:paraId="00000034">
      <w:pPr>
        <w:spacing w:line="480" w:lineRule="auto"/>
        <w:ind w:left="720" w:firstLine="720"/>
        <w:jc w:val="both"/>
        <w:rPr>
          <w:rFonts w:ascii="Georgia" w:hAnsi="Georgia" w:eastAsia="Georgia" w:cs="Georgia"/>
          <w:sz w:val="24"/>
          <w:szCs w:val="24"/>
        </w:rPr>
      </w:pPr>
      <w:r>
        <w:rPr>
          <w:rFonts w:ascii="Georgia" w:hAnsi="Georgia" w:eastAsia="Georgia" w:cs="Georgia"/>
          <w:sz w:val="24"/>
          <w:szCs w:val="24"/>
          <w:rtl w:val="0"/>
        </w:rPr>
        <w:t>Records management best practices in the Philippines include digitization of records , implementing computerized systems for archiving , and using centralized databases for secure and organized storage of records (Jonathan D. Isip, 2015).</w:t>
      </w:r>
    </w:p>
    <w:p w14:paraId="00000035">
      <w:pPr>
        <w:spacing w:line="480" w:lineRule="auto"/>
        <w:jc w:val="both"/>
        <w:rPr>
          <w:rFonts w:ascii="Georgia" w:hAnsi="Georgia" w:eastAsia="Georgia" w:cs="Georgia"/>
          <w:sz w:val="24"/>
          <w:szCs w:val="24"/>
        </w:rPr>
      </w:pPr>
    </w:p>
    <w:p w14:paraId="00000036">
      <w:pPr>
        <w:spacing w:line="480" w:lineRule="auto"/>
        <w:jc w:val="both"/>
        <w:rPr>
          <w:rFonts w:ascii="Georgia" w:hAnsi="Georgia" w:eastAsia="Georgia" w:cs="Georgia"/>
          <w:sz w:val="24"/>
          <w:szCs w:val="24"/>
        </w:rPr>
      </w:pPr>
    </w:p>
    <w:p w14:paraId="00000037">
      <w:pPr>
        <w:spacing w:line="480" w:lineRule="auto"/>
        <w:ind w:firstLine="720"/>
        <w:jc w:val="both"/>
        <w:rPr>
          <w:rFonts w:ascii="Georgia" w:hAnsi="Georgia" w:eastAsia="Georgia" w:cs="Georgia"/>
          <w:sz w:val="24"/>
          <w:szCs w:val="24"/>
        </w:rPr>
      </w:pPr>
      <w:r>
        <w:rPr>
          <w:rFonts w:ascii="Georgia" w:hAnsi="Georgia" w:eastAsia="Georgia" w:cs="Georgia"/>
          <w:sz w:val="24"/>
          <w:szCs w:val="24"/>
          <w:rtl w:val="0"/>
        </w:rPr>
        <w:t xml:space="preserve">Attendance is the process of recording a person's involvement or attendance at a certain time and place. The existing approach has a lot of uncertainty, which makes attendance incorrect and wasteful. Whenever the authority is unable to enforce the previous system's regulations, a slew of issues occur. The difficulty with this strategy is that it takes time, and the manual procedure has the potential to produce mistakes in the majority of situations (Akhtar, Nikhat, et.al, 2022). (Santos et al. 2021) emphasize that current technological advancements offer methods to record, verify, and produce attendance data efficiently, automating routine classroom procedures like attendance monitoring. It can also be applied in an organization’s activity where students are required to time in and time out for their attendance. </w:t>
      </w:r>
    </w:p>
    <w:p w14:paraId="00000038">
      <w:pPr>
        <w:spacing w:line="480" w:lineRule="auto"/>
        <w:ind w:firstLine="720"/>
        <w:jc w:val="both"/>
        <w:rPr>
          <w:rFonts w:ascii="Georgia" w:hAnsi="Georgia" w:eastAsia="Georgia" w:cs="Georgia"/>
          <w:sz w:val="24"/>
          <w:szCs w:val="24"/>
        </w:rPr>
      </w:pPr>
    </w:p>
    <w:p w14:paraId="00000039">
      <w:pPr>
        <w:spacing w:line="480" w:lineRule="auto"/>
        <w:ind w:firstLine="720"/>
        <w:jc w:val="both"/>
        <w:rPr>
          <w:rFonts w:ascii="Georgia" w:hAnsi="Georgia" w:eastAsia="Georgia" w:cs="Georgia"/>
          <w:sz w:val="24"/>
          <w:szCs w:val="24"/>
        </w:rPr>
      </w:pPr>
      <w:r>
        <w:rPr>
          <w:rFonts w:ascii="Georgia" w:hAnsi="Georgia" w:eastAsia="Georgia" w:cs="Georgia"/>
          <w:sz w:val="24"/>
          <w:szCs w:val="24"/>
          <w:rtl w:val="0"/>
        </w:rPr>
        <w:t xml:space="preserve"> As mentioned by Arriola Carlo M. et.al, (2021) With technology improving almost every day, why not combine it with attendance recording for a change. Attendance can be improved with the QR (Quick Response) Code. The QR Code has one of the most-used types of two-dimensional code. They are used to take a piece of information from a transitory media and put it to your mobile phone. The QR Code also helps to facilitate student engagement and ensure that they have access to the right material (Fabiliar, Kent Lloyd C, Pintac, Jeremy, et.al 2020).  SOECS Organization can streamline and improve the process of recording students attendance by using QR code technology into their system. QR codes provide a quick and effective way for people to check in and out, replacing the need for human entry or paper-based solutions. This strategy not only improves the accuracy and reliability of attendance tracking, but it also makes it more convenient and accessible for students. In the organizational management system, incorporating QR code attendance recording is a modern and efficient solution that aligns with the larger goals of digitization and optimization within organizations, fostering greater efficiency, transparency, and accountability in workforce management. </w:t>
      </w:r>
    </w:p>
    <w:p w14:paraId="0000003A">
      <w:pPr>
        <w:spacing w:line="480" w:lineRule="auto"/>
        <w:ind w:left="0" w:firstLine="720"/>
        <w:jc w:val="both"/>
        <w:rPr>
          <w:rFonts w:ascii="Georgia" w:hAnsi="Georgia" w:eastAsia="Georgia" w:cs="Georgia"/>
          <w:sz w:val="24"/>
          <w:szCs w:val="24"/>
        </w:rPr>
      </w:pPr>
    </w:p>
    <w:p w14:paraId="0000003B">
      <w:pPr>
        <w:spacing w:line="480" w:lineRule="auto"/>
        <w:ind w:left="0" w:firstLine="720"/>
        <w:jc w:val="both"/>
        <w:rPr>
          <w:rFonts w:ascii="Roboto" w:hAnsi="Roboto" w:eastAsia="Roboto" w:cs="Roboto"/>
          <w:b/>
          <w:color w:val="1155CC"/>
          <w:sz w:val="18"/>
          <w:szCs w:val="18"/>
          <w:u w:val="single"/>
        </w:rPr>
      </w:pPr>
      <w:r>
        <w:rPr>
          <w:rFonts w:ascii="Georgia" w:hAnsi="Georgia" w:eastAsia="Georgia" w:cs="Georgia"/>
          <w:sz w:val="24"/>
          <w:szCs w:val="24"/>
          <w:rtl w:val="0"/>
        </w:rPr>
        <w:t>Financial  management  is  associated  with  the  efficient  use  of  funds.  It  is  a methodology or tool that a public sector organization utilizes to monitor and control its income and  expenditure  as  well as  assets  to  achieve  desired  goals.  According to  K. Kishan (2022) , effective financial  management might  lead  to  improved  public  service  delivery. As mentioned by</w:t>
      </w:r>
      <w:r>
        <w:rPr>
          <w:rFonts w:ascii="Georgia" w:hAnsi="Georgia" w:eastAsia="Georgia" w:cs="Georgia"/>
          <w:sz w:val="24"/>
          <w:szCs w:val="24"/>
          <w:shd w:val="clear" w:fill="FFF2CC"/>
          <w:rtl w:val="0"/>
        </w:rPr>
        <w:t xml:space="preserve"> </w:t>
      </w:r>
      <w:r>
        <w:rPr>
          <w:rFonts w:ascii="Georgia" w:hAnsi="Georgia" w:eastAsia="Georgia" w:cs="Georgia"/>
          <w:sz w:val="24"/>
          <w:szCs w:val="24"/>
          <w:rtl w:val="0"/>
        </w:rPr>
        <w:t>Voitovych, V.A. &amp; Chupryna, Iu (2023), effective budgeting and cost control ensure projects stay on schedule, reducing the risk of cost overruns and delays. By careful planning and managing financial resources, SOECS officers can mitigate the risk of exceeding budgets and encountering delays. Budgeting involves estimating the costs required to execute an event or activity, including expenses for resources, materials, labor, and overheads.  The  role  of  technology  in  financial  management  is  increasingly important because it can accelerate and improve the accuracy of these processes (Silvia Avira, Rofi’ ah, et.al, 2023).  According to</w:t>
      </w:r>
      <w:r>
        <w:rPr>
          <w:rFonts w:ascii="Georgia" w:hAnsi="Georgia" w:eastAsia="Georgia" w:cs="Georgia"/>
          <w:sz w:val="24"/>
          <w:szCs w:val="24"/>
          <w:shd w:val="clear" w:fill="FFF2CC"/>
          <w:rtl w:val="0"/>
        </w:rPr>
        <w:t xml:space="preserve"> </w:t>
      </w:r>
      <w:r>
        <w:rPr>
          <w:rFonts w:ascii="Georgia" w:hAnsi="Georgia" w:eastAsia="Georgia" w:cs="Georgia"/>
          <w:sz w:val="24"/>
          <w:szCs w:val="24"/>
          <w:rtl w:val="0"/>
        </w:rPr>
        <w:t>Meng Huang, Sen Gao, (2024), with the rapid development of information technology, the traditional financial management model has gradually failed to meet the needs of real enterprises The speed and accuracy of data processing, digital  transformation has become the key to improving the efficiency  and quality of financial management,  enterprises  need  to  adapt  to this  change,  through the  use  of  advanced  information technology and management concepts, to achieve the modernization of financial management. By using digital technology, any industry may work to provide more effective and efficient results (Mohammed Muneerali Thottoli, et.al, 2023).</w:t>
      </w:r>
    </w:p>
    <w:p w14:paraId="0000003C">
      <w:pPr>
        <w:spacing w:line="480" w:lineRule="auto"/>
        <w:ind w:left="0" w:firstLine="720"/>
        <w:jc w:val="both"/>
        <w:rPr>
          <w:rFonts w:ascii="Georgia" w:hAnsi="Georgia" w:eastAsia="Georgia" w:cs="Georgia"/>
          <w:sz w:val="24"/>
          <w:szCs w:val="24"/>
        </w:rPr>
      </w:pPr>
    </w:p>
    <w:p w14:paraId="0000003D">
      <w:pPr>
        <w:spacing w:line="480" w:lineRule="auto"/>
        <w:ind w:left="0" w:firstLine="720"/>
        <w:jc w:val="both"/>
        <w:rPr>
          <w:rFonts w:ascii="Georgia" w:hAnsi="Georgia" w:eastAsia="Georgia" w:cs="Georgia"/>
          <w:b/>
          <w:sz w:val="24"/>
          <w:szCs w:val="24"/>
        </w:rPr>
      </w:pPr>
      <w:r>
        <w:rPr>
          <w:rFonts w:ascii="Georgia" w:hAnsi="Georgia" w:eastAsia="Georgia" w:cs="Georgia"/>
          <w:sz w:val="24"/>
          <w:szCs w:val="24"/>
          <w:rtl w:val="0"/>
        </w:rPr>
        <w:t xml:space="preserve">The traditional method of clearance involves students physically visiting clearance offices; student affairs, bursary, library, sports and registry department to get endorsed for clearance. The traditional method of clearance is time consuming, requires graduating students to physically visit various offices and some key staff may not be available at the time of visit and there is possibility of duplication or loss of data (Adamu, A., 2022). The university requires faster and more efficient electronic transactions to suit its rising student population; one of these activities is student clearing. In the case of SOECS, a clearance is a document that grants authorization to enroll for the next semester, or to leave the school if graduating. The system will greatly help the institution's stakeholders, such as students, teachers, and administration,   in   addressing   the   problem;   speeding   up   transactions   efficiently   and effectively;  increasing  knowledge,  and  positively  exposing  the  stakeholders  to  current advanced  technology Daud, G. S., &amp; Maguid, M. A. (2022).  </w:t>
      </w:r>
    </w:p>
    <w:p w14:paraId="0000003E">
      <w:pPr>
        <w:spacing w:line="480" w:lineRule="auto"/>
        <w:jc w:val="both"/>
        <w:rPr>
          <w:rFonts w:ascii="Georgia" w:hAnsi="Georgia" w:eastAsia="Georgia" w:cs="Georgia"/>
          <w:b/>
          <w:sz w:val="24"/>
          <w:szCs w:val="24"/>
        </w:rPr>
      </w:pPr>
    </w:p>
    <w:p w14:paraId="0000003F">
      <w:pPr>
        <w:spacing w:line="480" w:lineRule="auto"/>
        <w:jc w:val="both"/>
        <w:rPr>
          <w:rFonts w:ascii="Georgia" w:hAnsi="Georgia" w:eastAsia="Georgia" w:cs="Georgia"/>
          <w:b/>
          <w:sz w:val="24"/>
          <w:szCs w:val="24"/>
        </w:rPr>
      </w:pPr>
    </w:p>
    <w:p w14:paraId="00000040">
      <w:pPr>
        <w:spacing w:line="480" w:lineRule="auto"/>
        <w:jc w:val="both"/>
        <w:rPr>
          <w:rFonts w:ascii="Georgia" w:hAnsi="Georgia" w:eastAsia="Georgia" w:cs="Georgia"/>
          <w:b/>
          <w:sz w:val="24"/>
          <w:szCs w:val="24"/>
        </w:rPr>
      </w:pPr>
      <w:r>
        <w:rPr>
          <w:rFonts w:ascii="Georgia" w:hAnsi="Georgia" w:eastAsia="Georgia" w:cs="Georgia"/>
          <w:b/>
          <w:sz w:val="24"/>
          <w:szCs w:val="24"/>
          <w:rtl w:val="0"/>
        </w:rPr>
        <w:t>COMPANY PROFILE</w:t>
      </w:r>
    </w:p>
    <w:p w14:paraId="00000041">
      <w:pPr>
        <w:spacing w:line="480" w:lineRule="auto"/>
        <w:jc w:val="both"/>
        <w:rPr>
          <w:rFonts w:ascii="Georgia" w:hAnsi="Georgia" w:eastAsia="Georgia" w:cs="Georgia"/>
          <w:b/>
          <w:sz w:val="24"/>
          <w:szCs w:val="24"/>
        </w:rPr>
      </w:pPr>
    </w:p>
    <w:p w14:paraId="00000042">
      <w:pPr>
        <w:spacing w:line="480" w:lineRule="auto"/>
        <w:jc w:val="both"/>
        <w:rPr>
          <w:rFonts w:ascii="Georgia" w:hAnsi="Georgia" w:eastAsia="Georgia" w:cs="Georgia"/>
          <w:b/>
          <w:sz w:val="24"/>
          <w:szCs w:val="24"/>
        </w:rPr>
      </w:pPr>
      <w:r>
        <w:rPr>
          <w:rFonts w:ascii="Georgia" w:hAnsi="Georgia" w:eastAsia="Georgia" w:cs="Georgia"/>
          <w:b/>
          <w:sz w:val="24"/>
          <w:szCs w:val="24"/>
          <w:rtl w:val="0"/>
        </w:rPr>
        <w:tab/>
      </w:r>
      <w:r>
        <w:rPr>
          <w:rFonts w:ascii="Georgia" w:hAnsi="Georgia" w:eastAsia="Georgia" w:cs="Georgia"/>
          <w:sz w:val="24"/>
          <w:szCs w:val="24"/>
          <w:rtl w:val="0"/>
        </w:rPr>
        <w:t>LICOES (League of Integrated Computer and Engineering Students) is the mother organization of SOECS Department in Divine Word College of Legazpi. LICOES have four (4) organizations handled which are CSIT, IEEE, SLISS, and PICE.</w:t>
      </w:r>
    </w:p>
    <w:p w14:paraId="00000043">
      <w:pPr>
        <w:spacing w:line="480" w:lineRule="auto"/>
        <w:jc w:val="both"/>
        <w:rPr>
          <w:rFonts w:ascii="Georgia" w:hAnsi="Georgia" w:eastAsia="Georgia" w:cs="Georgia"/>
          <w:b/>
          <w:sz w:val="24"/>
          <w:szCs w:val="24"/>
        </w:rPr>
      </w:pPr>
    </w:p>
    <w:p w14:paraId="00000044">
      <w:pPr>
        <w:spacing w:line="480" w:lineRule="auto"/>
        <w:jc w:val="both"/>
        <w:rPr>
          <w:rFonts w:ascii="Georgia" w:hAnsi="Georgia" w:eastAsia="Georgia" w:cs="Georgia"/>
          <w:b/>
          <w:sz w:val="24"/>
          <w:szCs w:val="24"/>
        </w:rPr>
      </w:pPr>
      <w:r>
        <w:rPr>
          <w:rFonts w:ascii="Georgia" w:hAnsi="Georgia" w:eastAsia="Georgia" w:cs="Georgia"/>
          <w:b/>
          <w:sz w:val="24"/>
          <w:szCs w:val="24"/>
          <w:rtl w:val="0"/>
        </w:rPr>
        <w:t>DESCRIPTION OF THE EXISTING SYSTEM</w:t>
      </w:r>
    </w:p>
    <w:p w14:paraId="00000045">
      <w:pPr>
        <w:spacing w:line="480" w:lineRule="auto"/>
        <w:jc w:val="both"/>
        <w:rPr>
          <w:rFonts w:ascii="Georgia" w:hAnsi="Georgia" w:eastAsia="Georgia" w:cs="Georgia"/>
          <w:sz w:val="24"/>
          <w:szCs w:val="24"/>
        </w:rPr>
      </w:pPr>
    </w:p>
    <w:p w14:paraId="00000046">
      <w:pPr>
        <w:spacing w:line="480" w:lineRule="auto"/>
        <w:jc w:val="both"/>
        <w:rPr>
          <w:rFonts w:ascii="Georgia" w:hAnsi="Georgia" w:eastAsia="Georgia" w:cs="Georgia"/>
          <w:sz w:val="24"/>
          <w:szCs w:val="24"/>
        </w:rPr>
      </w:pPr>
      <w:r>
        <w:rPr>
          <w:rFonts w:ascii="Georgia" w:hAnsi="Georgia" w:eastAsia="Georgia" w:cs="Georgia"/>
          <w:sz w:val="24"/>
          <w:szCs w:val="24"/>
          <w:rtl w:val="0"/>
        </w:rPr>
        <w:tab/>
      </w:r>
      <w:r>
        <w:rPr>
          <w:rFonts w:ascii="Georgia" w:hAnsi="Georgia" w:eastAsia="Georgia" w:cs="Georgia"/>
          <w:sz w:val="24"/>
          <w:szCs w:val="24"/>
          <w:rtl w:val="0"/>
        </w:rPr>
        <w:t xml:space="preserve">The LICOES organization uses manual process in their management tasks. </w:t>
      </w:r>
    </w:p>
    <w:p w14:paraId="00000047">
      <w:pPr>
        <w:spacing w:line="480" w:lineRule="auto"/>
        <w:jc w:val="both"/>
        <w:rPr>
          <w:rFonts w:ascii="Georgia" w:hAnsi="Georgia" w:eastAsia="Georgia" w:cs="Georgia"/>
          <w:sz w:val="24"/>
          <w:szCs w:val="24"/>
        </w:rPr>
      </w:pPr>
      <w:r>
        <w:rPr>
          <w:rFonts w:ascii="Georgia" w:hAnsi="Georgia" w:eastAsia="Georgia" w:cs="Georgia"/>
          <w:sz w:val="24"/>
          <w:szCs w:val="24"/>
          <w:rtl w:val="0"/>
        </w:rPr>
        <w:tab/>
      </w:r>
    </w:p>
    <w:p w14:paraId="00000048">
      <w:pPr>
        <w:spacing w:line="480" w:lineRule="auto"/>
        <w:jc w:val="both"/>
        <w:rPr>
          <w:rFonts w:ascii="Georgia" w:hAnsi="Georgia" w:eastAsia="Georgia" w:cs="Georgia"/>
          <w:b/>
          <w:sz w:val="24"/>
          <w:szCs w:val="24"/>
        </w:rPr>
      </w:pPr>
    </w:p>
    <w:p w14:paraId="00000049">
      <w:pPr>
        <w:spacing w:line="480" w:lineRule="auto"/>
        <w:jc w:val="both"/>
        <w:rPr>
          <w:rFonts w:ascii="Georgia" w:hAnsi="Georgia" w:eastAsia="Georgia" w:cs="Georgia"/>
          <w:b/>
          <w:sz w:val="24"/>
          <w:szCs w:val="24"/>
        </w:rPr>
      </w:pPr>
      <w:r>
        <w:rPr>
          <w:rFonts w:ascii="Georgia" w:hAnsi="Georgia" w:eastAsia="Georgia" w:cs="Georgia"/>
          <w:b/>
          <w:sz w:val="24"/>
          <w:szCs w:val="24"/>
          <w:rtl w:val="0"/>
        </w:rPr>
        <w:t>DESCRIPTION OF THE PROPOSE SYSTEM</w:t>
      </w:r>
    </w:p>
    <w:p w14:paraId="0000004A">
      <w:pPr>
        <w:spacing w:line="480" w:lineRule="auto"/>
        <w:jc w:val="both"/>
        <w:rPr>
          <w:rFonts w:ascii="Georgia" w:hAnsi="Georgia" w:eastAsia="Georgia" w:cs="Georgia"/>
          <w:sz w:val="24"/>
          <w:szCs w:val="24"/>
        </w:rPr>
      </w:pPr>
      <w:r>
        <w:rPr>
          <w:rFonts w:ascii="Georgia" w:hAnsi="Georgia" w:eastAsia="Georgia" w:cs="Georgia"/>
          <w:sz w:val="24"/>
          <w:szCs w:val="24"/>
          <w:rtl w:val="0"/>
        </w:rPr>
        <w:tab/>
      </w:r>
    </w:p>
    <w:p w14:paraId="0000004B">
      <w:pPr>
        <w:spacing w:line="480" w:lineRule="auto"/>
        <w:ind w:firstLine="720"/>
        <w:jc w:val="both"/>
        <w:rPr>
          <w:rFonts w:ascii="Georgia" w:hAnsi="Georgia" w:eastAsia="Georgia" w:cs="Georgia"/>
          <w:sz w:val="24"/>
          <w:szCs w:val="24"/>
        </w:rPr>
      </w:pPr>
      <w:r>
        <w:rPr>
          <w:rFonts w:ascii="Georgia" w:hAnsi="Georgia" w:eastAsia="Georgia" w:cs="Georgia"/>
          <w:sz w:val="24"/>
          <w:szCs w:val="24"/>
          <w:rtl w:val="0"/>
        </w:rPr>
        <w:t>This automated organization management system aims to replace manual and paper-based methods with efficient and automated processes, leveraging technology to enhance the overall organization management experience. The researchers/developers will make a web-based system (website) that will automate management tasks such as Record Management, Attendance Monitoring, Clearance Tracking, and Generation of Reports. In this way, data retrieval from other management tasks is easier as they are connected in a single platform.</w:t>
      </w:r>
    </w:p>
    <w:p w14:paraId="0000004C">
      <w:pPr>
        <w:spacing w:line="480" w:lineRule="auto"/>
        <w:ind w:firstLine="720"/>
        <w:jc w:val="both"/>
        <w:rPr>
          <w:rFonts w:ascii="Georgia" w:hAnsi="Georgia" w:eastAsia="Georgia" w:cs="Georgia"/>
          <w:sz w:val="24"/>
          <w:szCs w:val="24"/>
        </w:rPr>
      </w:pPr>
    </w:p>
    <w:p w14:paraId="0000004D">
      <w:pPr>
        <w:spacing w:line="480" w:lineRule="auto"/>
        <w:jc w:val="both"/>
        <w:rPr>
          <w:rFonts w:ascii="Georgia" w:hAnsi="Georgia" w:eastAsia="Georgia" w:cs="Georgia"/>
          <w:b/>
          <w:sz w:val="24"/>
          <w:szCs w:val="24"/>
        </w:rPr>
      </w:pPr>
    </w:p>
    <w:p w14:paraId="0000004E">
      <w:pPr>
        <w:spacing w:line="480" w:lineRule="auto"/>
        <w:jc w:val="both"/>
        <w:rPr>
          <w:rFonts w:ascii="Georgia" w:hAnsi="Georgia" w:eastAsia="Georgia" w:cs="Georgia"/>
          <w:b/>
          <w:sz w:val="24"/>
          <w:szCs w:val="24"/>
        </w:rPr>
      </w:pPr>
      <w:r>
        <w:rPr>
          <w:rFonts w:ascii="Georgia" w:hAnsi="Georgia" w:eastAsia="Georgia" w:cs="Georgia"/>
          <w:b/>
          <w:sz w:val="24"/>
          <w:szCs w:val="24"/>
          <w:rtl w:val="0"/>
        </w:rPr>
        <w:t>STATEMENT OF THE PROBLEM</w:t>
      </w:r>
    </w:p>
    <w:p w14:paraId="0000004F">
      <w:pPr>
        <w:spacing w:line="480" w:lineRule="auto"/>
        <w:jc w:val="both"/>
        <w:rPr>
          <w:rFonts w:ascii="Georgia" w:hAnsi="Georgia" w:eastAsia="Georgia" w:cs="Georgia"/>
          <w:sz w:val="24"/>
          <w:szCs w:val="24"/>
        </w:rPr>
      </w:pPr>
    </w:p>
    <w:p w14:paraId="00000050">
      <w:pPr>
        <w:spacing w:line="480" w:lineRule="auto"/>
        <w:jc w:val="both"/>
        <w:rPr>
          <w:rFonts w:ascii="Georgia" w:hAnsi="Georgia" w:eastAsia="Georgia" w:cs="Georgia"/>
          <w:sz w:val="24"/>
          <w:szCs w:val="24"/>
        </w:rPr>
      </w:pPr>
      <w:r>
        <w:rPr>
          <w:rFonts w:ascii="Georgia" w:hAnsi="Georgia" w:eastAsia="Georgia" w:cs="Georgia"/>
          <w:sz w:val="24"/>
          <w:szCs w:val="24"/>
          <w:rtl w:val="0"/>
        </w:rPr>
        <w:tab/>
      </w:r>
      <w:r>
        <w:rPr>
          <w:rFonts w:ascii="Georgia" w:hAnsi="Georgia" w:eastAsia="Georgia" w:cs="Georgia"/>
          <w:sz w:val="24"/>
          <w:szCs w:val="24"/>
          <w:rtl w:val="0"/>
        </w:rPr>
        <w:t xml:space="preserve">Managing an organization comes with many responsibilities. With the manual process of managing the organization, there will be problems due to several factors. </w:t>
      </w:r>
      <w:r>
        <w:rPr>
          <w:rFonts w:ascii="Georgia" w:hAnsi="Georgia" w:eastAsia="Georgia" w:cs="Georgia"/>
          <w:sz w:val="24"/>
          <w:szCs w:val="24"/>
          <w:highlight w:val="white"/>
          <w:rtl w:val="0"/>
        </w:rPr>
        <w:t>To address these issues, the following questions are posed:</w:t>
      </w:r>
    </w:p>
    <w:p w14:paraId="00000051">
      <w:pPr>
        <w:spacing w:line="480" w:lineRule="auto"/>
        <w:jc w:val="both"/>
        <w:rPr>
          <w:rFonts w:ascii="Georgia" w:hAnsi="Georgia" w:eastAsia="Georgia" w:cs="Georgia"/>
          <w:sz w:val="24"/>
          <w:szCs w:val="24"/>
        </w:rPr>
      </w:pPr>
    </w:p>
    <w:p w14:paraId="00000052">
      <w:pPr>
        <w:numPr>
          <w:ilvl w:val="0"/>
          <w:numId w:val="1"/>
        </w:numPr>
        <w:spacing w:line="480" w:lineRule="auto"/>
        <w:ind w:left="720" w:hanging="360"/>
        <w:jc w:val="both"/>
        <w:rPr>
          <w:rFonts w:ascii="Georgia" w:hAnsi="Georgia" w:eastAsia="Georgia" w:cs="Georgia"/>
          <w:sz w:val="24"/>
          <w:szCs w:val="24"/>
          <w:u w:val="none"/>
        </w:rPr>
      </w:pPr>
      <w:r>
        <w:rPr>
          <w:rFonts w:ascii="Georgia" w:hAnsi="Georgia" w:eastAsia="Georgia" w:cs="Georgia"/>
          <w:sz w:val="24"/>
          <w:szCs w:val="24"/>
          <w:rtl w:val="0"/>
        </w:rPr>
        <w:t>What are the problems of SOECS Department’s Organizations in managing the organization in terms of:</w:t>
      </w:r>
    </w:p>
    <w:p w14:paraId="00000053">
      <w:pPr>
        <w:spacing w:line="480" w:lineRule="auto"/>
        <w:ind w:left="0" w:firstLine="0"/>
        <w:jc w:val="both"/>
        <w:rPr>
          <w:rFonts w:ascii="Georgia" w:hAnsi="Georgia" w:eastAsia="Georgia" w:cs="Georgia"/>
          <w:sz w:val="24"/>
          <w:szCs w:val="24"/>
        </w:rPr>
      </w:pPr>
    </w:p>
    <w:p w14:paraId="00000054">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a.) Record Management</w:t>
      </w:r>
    </w:p>
    <w:p w14:paraId="00000055">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b.) Attendance Monitoring</w:t>
      </w:r>
    </w:p>
    <w:p w14:paraId="00000056">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c.) Clearance Tracking</w:t>
      </w:r>
    </w:p>
    <w:p w14:paraId="00000057">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d.) Generation of Reports</w:t>
      </w:r>
    </w:p>
    <w:p w14:paraId="00000058">
      <w:pPr>
        <w:spacing w:line="480" w:lineRule="auto"/>
        <w:ind w:left="720" w:firstLine="0"/>
        <w:jc w:val="both"/>
        <w:rPr>
          <w:rFonts w:ascii="Georgia" w:hAnsi="Georgia" w:eastAsia="Georgia" w:cs="Georgia"/>
          <w:sz w:val="24"/>
          <w:szCs w:val="24"/>
        </w:rPr>
      </w:pPr>
    </w:p>
    <w:p w14:paraId="00000059">
      <w:pPr>
        <w:numPr>
          <w:ilvl w:val="0"/>
          <w:numId w:val="1"/>
        </w:numPr>
        <w:spacing w:line="480" w:lineRule="auto"/>
        <w:ind w:left="720" w:hanging="360"/>
        <w:jc w:val="both"/>
        <w:rPr>
          <w:rFonts w:ascii="Georgia" w:hAnsi="Georgia" w:eastAsia="Georgia" w:cs="Georgia"/>
          <w:sz w:val="24"/>
          <w:szCs w:val="24"/>
        </w:rPr>
      </w:pPr>
      <w:r>
        <w:rPr>
          <w:rFonts w:ascii="Georgia" w:hAnsi="Georgia" w:eastAsia="Georgia" w:cs="Georgia"/>
          <w:sz w:val="24"/>
          <w:szCs w:val="24"/>
          <w:rtl w:val="0"/>
        </w:rPr>
        <w:t>What is the system to develop to address the problems encountered by the organization?</w:t>
      </w:r>
    </w:p>
    <w:p w14:paraId="0000005A">
      <w:pPr>
        <w:spacing w:line="480" w:lineRule="auto"/>
        <w:ind w:left="720" w:firstLine="0"/>
        <w:jc w:val="both"/>
        <w:rPr>
          <w:rFonts w:ascii="Georgia" w:hAnsi="Georgia" w:eastAsia="Georgia" w:cs="Georgia"/>
          <w:sz w:val="24"/>
          <w:szCs w:val="24"/>
        </w:rPr>
      </w:pPr>
    </w:p>
    <w:p w14:paraId="0000005B">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a.) Record Management</w:t>
      </w:r>
    </w:p>
    <w:p w14:paraId="0000005C">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b.) Attendance Monitoring</w:t>
      </w:r>
    </w:p>
    <w:p w14:paraId="0000005D">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c.) Clearance Tracking</w:t>
      </w:r>
    </w:p>
    <w:p w14:paraId="0000005E">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d.) Generation of Reports</w:t>
      </w:r>
    </w:p>
    <w:p w14:paraId="0000005F">
      <w:pPr>
        <w:spacing w:line="480" w:lineRule="auto"/>
        <w:ind w:left="720" w:firstLine="0"/>
        <w:jc w:val="both"/>
        <w:rPr>
          <w:rFonts w:ascii="Georgia" w:hAnsi="Georgia" w:eastAsia="Georgia" w:cs="Georgia"/>
          <w:sz w:val="24"/>
          <w:szCs w:val="24"/>
        </w:rPr>
      </w:pPr>
    </w:p>
    <w:p w14:paraId="00000060">
      <w:pPr>
        <w:numPr>
          <w:ilvl w:val="0"/>
          <w:numId w:val="1"/>
        </w:numPr>
        <w:spacing w:line="480" w:lineRule="auto"/>
        <w:ind w:left="720" w:hanging="360"/>
        <w:jc w:val="both"/>
        <w:rPr>
          <w:rFonts w:ascii="Georgia" w:hAnsi="Georgia" w:eastAsia="Georgia" w:cs="Georgia"/>
          <w:sz w:val="24"/>
          <w:szCs w:val="24"/>
        </w:rPr>
      </w:pPr>
      <w:r>
        <w:rPr>
          <w:rFonts w:ascii="Georgia" w:hAnsi="Georgia" w:eastAsia="Georgia" w:cs="Georgia"/>
          <w:sz w:val="24"/>
          <w:szCs w:val="24"/>
          <w:rtl w:val="0"/>
        </w:rPr>
        <w:t xml:space="preserve">To what extent is the functionality, reliability, security, and maintainability of the proposed system?  </w:t>
      </w:r>
    </w:p>
    <w:p w14:paraId="00000061">
      <w:pPr>
        <w:spacing w:line="480" w:lineRule="auto"/>
        <w:ind w:left="0" w:firstLine="0"/>
        <w:jc w:val="both"/>
        <w:rPr>
          <w:rFonts w:ascii="Georgia" w:hAnsi="Georgia" w:eastAsia="Georgia" w:cs="Georgia"/>
          <w:sz w:val="24"/>
          <w:szCs w:val="24"/>
        </w:rPr>
      </w:pPr>
    </w:p>
    <w:p w14:paraId="00000062">
      <w:pPr>
        <w:spacing w:line="480" w:lineRule="auto"/>
        <w:ind w:left="0" w:firstLine="0"/>
        <w:jc w:val="both"/>
        <w:rPr>
          <w:rFonts w:ascii="Georgia" w:hAnsi="Georgia" w:eastAsia="Georgia" w:cs="Georgia"/>
          <w:sz w:val="24"/>
          <w:szCs w:val="24"/>
        </w:rPr>
      </w:pPr>
    </w:p>
    <w:p w14:paraId="00000063">
      <w:pPr>
        <w:spacing w:line="480" w:lineRule="auto"/>
        <w:jc w:val="both"/>
        <w:rPr>
          <w:rFonts w:ascii="Georgia" w:hAnsi="Georgia" w:eastAsia="Georgia" w:cs="Georgia"/>
          <w:sz w:val="24"/>
          <w:szCs w:val="24"/>
        </w:rPr>
      </w:pPr>
      <w:r>
        <w:rPr>
          <w:rFonts w:ascii="Georgia" w:hAnsi="Georgia" w:eastAsia="Georgia" w:cs="Georgia"/>
          <w:b/>
          <w:sz w:val="24"/>
          <w:szCs w:val="24"/>
          <w:rtl w:val="0"/>
        </w:rPr>
        <w:t>OBJECTIVES OF THE STUDY</w:t>
      </w:r>
    </w:p>
    <w:p w14:paraId="00000064">
      <w:pPr>
        <w:spacing w:line="480" w:lineRule="auto"/>
        <w:jc w:val="both"/>
        <w:rPr>
          <w:rFonts w:ascii="Georgia" w:hAnsi="Georgia" w:eastAsia="Georgia" w:cs="Georgia"/>
          <w:sz w:val="24"/>
          <w:szCs w:val="24"/>
        </w:rPr>
      </w:pPr>
    </w:p>
    <w:p w14:paraId="00000065">
      <w:pPr>
        <w:spacing w:line="480" w:lineRule="auto"/>
        <w:jc w:val="both"/>
        <w:rPr>
          <w:rFonts w:ascii="Georgia" w:hAnsi="Georgia" w:eastAsia="Georgia" w:cs="Georgia"/>
          <w:sz w:val="26"/>
          <w:szCs w:val="26"/>
        </w:rPr>
      </w:pPr>
      <w:r>
        <w:rPr>
          <w:rFonts w:ascii="Georgia" w:hAnsi="Georgia" w:eastAsia="Georgia" w:cs="Georgia"/>
          <w:b/>
          <w:sz w:val="24"/>
          <w:szCs w:val="24"/>
          <w:rtl w:val="0"/>
        </w:rPr>
        <w:tab/>
      </w:r>
      <w:r>
        <w:rPr>
          <w:rFonts w:ascii="Georgia" w:hAnsi="Georgia" w:eastAsia="Georgia" w:cs="Georgia"/>
          <w:sz w:val="24"/>
          <w:szCs w:val="24"/>
          <w:rtl w:val="0"/>
        </w:rPr>
        <w:t>This study aims to develop a web-based organization management system intended for LICOES in the SOECS department. The objectives of the study are as follows:</w:t>
      </w:r>
    </w:p>
    <w:p w14:paraId="00000066">
      <w:pPr>
        <w:spacing w:line="480" w:lineRule="auto"/>
        <w:jc w:val="both"/>
        <w:rPr>
          <w:rFonts w:ascii="Georgia" w:hAnsi="Georgia" w:eastAsia="Georgia" w:cs="Georgia"/>
          <w:sz w:val="24"/>
          <w:szCs w:val="24"/>
        </w:rPr>
      </w:pPr>
    </w:p>
    <w:p w14:paraId="00000067">
      <w:pPr>
        <w:numPr>
          <w:ilvl w:val="0"/>
          <w:numId w:val="2"/>
        </w:numPr>
        <w:spacing w:after="0" w:afterAutospacing="0" w:line="480" w:lineRule="auto"/>
        <w:ind w:left="1440" w:hanging="360"/>
        <w:jc w:val="both"/>
        <w:rPr>
          <w:rFonts w:ascii="Georgia" w:hAnsi="Georgia" w:eastAsia="Georgia" w:cs="Georgia"/>
          <w:sz w:val="24"/>
          <w:szCs w:val="24"/>
        </w:rPr>
      </w:pPr>
      <w:r>
        <w:rPr>
          <w:rFonts w:ascii="Georgia" w:hAnsi="Georgia" w:eastAsia="Georgia" w:cs="Georgia"/>
          <w:sz w:val="24"/>
          <w:szCs w:val="24"/>
          <w:rtl w:val="0"/>
        </w:rPr>
        <w:t>To identify the problems encountered by the organization when using their existing system.</w:t>
      </w:r>
    </w:p>
    <w:p w14:paraId="00000068">
      <w:pPr>
        <w:numPr>
          <w:ilvl w:val="0"/>
          <w:numId w:val="2"/>
        </w:numPr>
        <w:spacing w:before="0" w:beforeAutospacing="0" w:line="480" w:lineRule="auto"/>
        <w:ind w:left="1440" w:hanging="360"/>
        <w:jc w:val="both"/>
        <w:rPr>
          <w:rFonts w:ascii="Georgia" w:hAnsi="Georgia" w:eastAsia="Georgia" w:cs="Georgia"/>
          <w:sz w:val="24"/>
          <w:szCs w:val="24"/>
        </w:rPr>
      </w:pPr>
      <w:r>
        <w:rPr>
          <w:rFonts w:ascii="Georgia" w:hAnsi="Georgia" w:eastAsia="Georgia" w:cs="Georgia"/>
          <w:sz w:val="24"/>
          <w:szCs w:val="24"/>
          <w:rtl w:val="0"/>
        </w:rPr>
        <w:t>To design and develop the propose system for the officers and students.</w:t>
      </w:r>
    </w:p>
    <w:p w14:paraId="00000069">
      <w:pPr>
        <w:numPr>
          <w:ilvl w:val="0"/>
          <w:numId w:val="2"/>
        </w:numPr>
        <w:spacing w:line="480" w:lineRule="auto"/>
        <w:ind w:left="1440" w:hanging="360"/>
        <w:jc w:val="both"/>
        <w:rPr>
          <w:rFonts w:ascii="Georgia" w:hAnsi="Georgia" w:eastAsia="Georgia" w:cs="Georgia"/>
          <w:sz w:val="24"/>
          <w:szCs w:val="24"/>
        </w:rPr>
      </w:pPr>
      <w:r>
        <w:rPr>
          <w:rFonts w:ascii="Georgia" w:hAnsi="Georgia" w:eastAsia="Georgia" w:cs="Georgia"/>
          <w:sz w:val="24"/>
          <w:szCs w:val="24"/>
          <w:rtl w:val="0"/>
        </w:rPr>
        <w:t>To assess the functionality, reliability, and security and maintainability of the proposed system.</w:t>
      </w:r>
    </w:p>
    <w:p w14:paraId="0000006A">
      <w:pPr>
        <w:spacing w:line="480" w:lineRule="auto"/>
        <w:jc w:val="both"/>
        <w:rPr>
          <w:rFonts w:ascii="Georgia" w:hAnsi="Georgia" w:eastAsia="Georgia" w:cs="Georgia"/>
          <w:b/>
          <w:sz w:val="24"/>
          <w:szCs w:val="24"/>
        </w:rPr>
      </w:pPr>
    </w:p>
    <w:p w14:paraId="0000006B">
      <w:pPr>
        <w:spacing w:line="480" w:lineRule="auto"/>
        <w:jc w:val="both"/>
        <w:rPr>
          <w:rFonts w:ascii="Georgia" w:hAnsi="Georgia" w:eastAsia="Georgia" w:cs="Georgia"/>
          <w:sz w:val="24"/>
          <w:szCs w:val="24"/>
        </w:rPr>
      </w:pPr>
      <w:r>
        <w:rPr>
          <w:rFonts w:ascii="Georgia" w:hAnsi="Georgia" w:eastAsia="Georgia" w:cs="Georgia"/>
          <w:b/>
          <w:sz w:val="24"/>
          <w:szCs w:val="24"/>
          <w:rtl w:val="0"/>
        </w:rPr>
        <w:t>PURPOSE AND DESCRIPTION</w:t>
      </w:r>
    </w:p>
    <w:p w14:paraId="0000006C">
      <w:pPr>
        <w:spacing w:line="480" w:lineRule="auto"/>
        <w:jc w:val="both"/>
        <w:rPr>
          <w:rFonts w:ascii="Georgia" w:hAnsi="Georgia" w:eastAsia="Georgia" w:cs="Georgia"/>
          <w:sz w:val="24"/>
          <w:szCs w:val="24"/>
        </w:rPr>
      </w:pPr>
    </w:p>
    <w:p w14:paraId="0000006D">
      <w:pPr>
        <w:spacing w:line="480" w:lineRule="auto"/>
        <w:ind w:left="0" w:firstLine="0"/>
        <w:jc w:val="both"/>
        <w:rPr>
          <w:rFonts w:ascii="Georgia" w:hAnsi="Georgia" w:eastAsia="Georgia" w:cs="Georgia"/>
          <w:sz w:val="24"/>
          <w:szCs w:val="24"/>
        </w:rPr>
      </w:pPr>
      <w:r>
        <w:rPr>
          <w:rFonts w:ascii="Georgia" w:hAnsi="Georgia" w:eastAsia="Georgia" w:cs="Georgia"/>
          <w:sz w:val="24"/>
          <w:szCs w:val="24"/>
          <w:rtl w:val="0"/>
        </w:rPr>
        <w:tab/>
      </w:r>
      <w:r>
        <w:rPr>
          <w:rFonts w:ascii="Georgia" w:hAnsi="Georgia" w:eastAsia="Georgia" w:cs="Georgia"/>
          <w:sz w:val="24"/>
          <w:szCs w:val="24"/>
          <w:rtl w:val="0"/>
        </w:rPr>
        <w:t xml:space="preserve">The purpose of the proposed system is to modernize and streamline the management processes within educational departments, specifically focusing on activities, attendance, financial management, clearance, and sanctions. </w:t>
      </w:r>
    </w:p>
    <w:p w14:paraId="0000006E">
      <w:pPr>
        <w:spacing w:line="480" w:lineRule="auto"/>
        <w:ind w:firstLine="720"/>
        <w:jc w:val="both"/>
        <w:rPr>
          <w:rFonts w:ascii="Georgia" w:hAnsi="Georgia" w:eastAsia="Georgia" w:cs="Georgia"/>
          <w:b/>
          <w:sz w:val="24"/>
          <w:szCs w:val="24"/>
        </w:rPr>
      </w:pPr>
    </w:p>
    <w:p w14:paraId="0000006F">
      <w:pPr>
        <w:spacing w:line="480" w:lineRule="auto"/>
        <w:ind w:left="0" w:firstLine="0"/>
        <w:jc w:val="both"/>
        <w:rPr>
          <w:rFonts w:ascii="Georgia" w:hAnsi="Georgia" w:eastAsia="Georgia" w:cs="Georgia"/>
          <w:sz w:val="24"/>
          <w:szCs w:val="24"/>
        </w:rPr>
      </w:pPr>
      <w:r>
        <w:rPr>
          <w:rFonts w:ascii="Georgia" w:hAnsi="Georgia" w:eastAsia="Georgia" w:cs="Georgia"/>
          <w:b/>
          <w:sz w:val="24"/>
          <w:szCs w:val="24"/>
          <w:rtl w:val="0"/>
        </w:rPr>
        <w:t xml:space="preserve">Organization. </w:t>
      </w:r>
      <w:r>
        <w:rPr>
          <w:rFonts w:ascii="Georgia" w:hAnsi="Georgia" w:eastAsia="Georgia" w:cs="Georgia"/>
          <w:sz w:val="24"/>
          <w:szCs w:val="24"/>
          <w:rtl w:val="0"/>
        </w:rPr>
        <w:t>The proposed study could help the organization to be able to manage and handle activities efficiently and accurately.</w:t>
      </w:r>
    </w:p>
    <w:p w14:paraId="00000070">
      <w:pPr>
        <w:spacing w:line="480" w:lineRule="auto"/>
        <w:ind w:left="0" w:firstLine="0"/>
        <w:jc w:val="both"/>
        <w:rPr>
          <w:rFonts w:ascii="Georgia" w:hAnsi="Georgia" w:eastAsia="Georgia" w:cs="Georgia"/>
          <w:b/>
          <w:sz w:val="24"/>
          <w:szCs w:val="24"/>
        </w:rPr>
      </w:pPr>
      <w:r>
        <w:rPr>
          <w:rFonts w:ascii="Georgia" w:hAnsi="Georgia" w:eastAsia="Georgia" w:cs="Georgia"/>
          <w:b/>
          <w:sz w:val="24"/>
          <w:szCs w:val="24"/>
          <w:rtl w:val="0"/>
        </w:rPr>
        <w:t xml:space="preserve">Officers. </w:t>
      </w:r>
    </w:p>
    <w:p w14:paraId="00000071">
      <w:pPr>
        <w:spacing w:line="480" w:lineRule="auto"/>
        <w:ind w:left="0" w:firstLine="0"/>
        <w:jc w:val="both"/>
        <w:rPr>
          <w:rFonts w:ascii="Georgia" w:hAnsi="Georgia" w:eastAsia="Georgia" w:cs="Georgia"/>
          <w:sz w:val="24"/>
          <w:szCs w:val="24"/>
        </w:rPr>
      </w:pPr>
      <w:r>
        <w:rPr>
          <w:rFonts w:ascii="Georgia" w:hAnsi="Georgia" w:eastAsia="Georgia" w:cs="Georgia"/>
          <w:b/>
          <w:sz w:val="24"/>
          <w:szCs w:val="24"/>
          <w:rtl w:val="0"/>
        </w:rPr>
        <w:t xml:space="preserve">Student. </w:t>
      </w:r>
      <w:r>
        <w:rPr>
          <w:rFonts w:ascii="Georgia" w:hAnsi="Georgia" w:eastAsia="Georgia" w:cs="Georgia"/>
          <w:sz w:val="24"/>
          <w:szCs w:val="24"/>
          <w:rtl w:val="0"/>
        </w:rPr>
        <w:t xml:space="preserve">The proposed study could benefit the student </w:t>
      </w:r>
    </w:p>
    <w:p w14:paraId="00000072">
      <w:pPr>
        <w:spacing w:line="480" w:lineRule="auto"/>
        <w:ind w:left="0" w:firstLine="0"/>
        <w:jc w:val="both"/>
        <w:rPr>
          <w:rFonts w:ascii="Georgia" w:hAnsi="Georgia" w:eastAsia="Georgia" w:cs="Georgia"/>
          <w:sz w:val="24"/>
          <w:szCs w:val="24"/>
        </w:rPr>
      </w:pPr>
      <w:r>
        <w:rPr>
          <w:rFonts w:ascii="Georgia" w:hAnsi="Georgia" w:eastAsia="Georgia" w:cs="Georgia"/>
          <w:b/>
          <w:sz w:val="24"/>
          <w:szCs w:val="24"/>
          <w:rtl w:val="0"/>
        </w:rPr>
        <w:t xml:space="preserve">School. </w:t>
      </w:r>
      <w:r>
        <w:rPr>
          <w:rFonts w:ascii="Georgia" w:hAnsi="Georgia" w:eastAsia="Georgia" w:cs="Georgia"/>
          <w:sz w:val="24"/>
          <w:szCs w:val="24"/>
          <w:rtl w:val="0"/>
        </w:rPr>
        <w:t>The proposed study could help other schools to also digitize their organization  management system.</w:t>
      </w:r>
    </w:p>
    <w:p w14:paraId="00000073">
      <w:pPr>
        <w:spacing w:line="480" w:lineRule="auto"/>
        <w:ind w:left="0" w:firstLine="0"/>
        <w:jc w:val="both"/>
        <w:rPr>
          <w:rFonts w:ascii="Georgia" w:hAnsi="Georgia" w:eastAsia="Georgia" w:cs="Georgia"/>
          <w:sz w:val="24"/>
          <w:szCs w:val="24"/>
        </w:rPr>
      </w:pPr>
      <w:r>
        <w:rPr>
          <w:rFonts w:ascii="Georgia" w:hAnsi="Georgia" w:eastAsia="Georgia" w:cs="Georgia"/>
          <w:b/>
          <w:sz w:val="24"/>
          <w:szCs w:val="24"/>
          <w:rtl w:val="0"/>
        </w:rPr>
        <w:t xml:space="preserve">Researchers. </w:t>
      </w:r>
      <w:r>
        <w:rPr>
          <w:rFonts w:ascii="Georgia" w:hAnsi="Georgia" w:eastAsia="Georgia" w:cs="Georgia"/>
          <w:sz w:val="24"/>
          <w:szCs w:val="24"/>
          <w:rtl w:val="0"/>
        </w:rPr>
        <w:t xml:space="preserve">Other researchers will be able to use this study for future reference or basis for their research purposes. </w:t>
      </w:r>
    </w:p>
    <w:p w14:paraId="00000074">
      <w:pPr>
        <w:spacing w:line="480" w:lineRule="auto"/>
        <w:jc w:val="both"/>
        <w:rPr>
          <w:rFonts w:ascii="Georgia" w:hAnsi="Georgia" w:eastAsia="Georgia" w:cs="Georgia"/>
          <w:b/>
          <w:sz w:val="24"/>
          <w:szCs w:val="24"/>
        </w:rPr>
      </w:pPr>
      <w:r>
        <w:rPr>
          <w:rFonts w:ascii="Georgia" w:hAnsi="Georgia" w:eastAsia="Georgia" w:cs="Georgia"/>
          <w:b/>
          <w:sz w:val="24"/>
          <w:szCs w:val="24"/>
          <w:rtl w:val="0"/>
        </w:rPr>
        <w:t xml:space="preserve">Future Researchers. </w:t>
      </w:r>
      <w:r>
        <w:rPr>
          <w:rFonts w:ascii="Georgia" w:hAnsi="Georgia" w:eastAsia="Georgia" w:cs="Georgia"/>
          <w:sz w:val="24"/>
          <w:szCs w:val="24"/>
          <w:rtl w:val="0"/>
        </w:rPr>
        <w:t>Other researchers will be able to use this study for future reference or basis for their research purposes.</w:t>
      </w:r>
    </w:p>
    <w:p w14:paraId="00000075">
      <w:pPr>
        <w:spacing w:line="480" w:lineRule="auto"/>
        <w:jc w:val="both"/>
        <w:rPr>
          <w:rFonts w:ascii="Georgia" w:hAnsi="Georgia" w:eastAsia="Georgia" w:cs="Georgia"/>
          <w:b/>
          <w:sz w:val="24"/>
          <w:szCs w:val="24"/>
        </w:rPr>
      </w:pPr>
    </w:p>
    <w:p w14:paraId="00000076">
      <w:pPr>
        <w:spacing w:line="480" w:lineRule="auto"/>
        <w:jc w:val="both"/>
        <w:rPr>
          <w:rFonts w:ascii="Georgia" w:hAnsi="Georgia" w:eastAsia="Georgia" w:cs="Georgia"/>
          <w:b/>
          <w:sz w:val="24"/>
          <w:szCs w:val="24"/>
        </w:rPr>
      </w:pPr>
      <w:r>
        <w:rPr>
          <w:rFonts w:ascii="Georgia" w:hAnsi="Georgia" w:eastAsia="Georgia" w:cs="Georgia"/>
          <w:b/>
          <w:sz w:val="24"/>
          <w:szCs w:val="24"/>
          <w:rtl w:val="0"/>
        </w:rPr>
        <w:t>SCOPE AND DELIMITATION</w:t>
      </w:r>
    </w:p>
    <w:p w14:paraId="00000077">
      <w:pPr>
        <w:spacing w:line="480" w:lineRule="auto"/>
        <w:ind w:left="0" w:firstLine="720"/>
        <w:jc w:val="both"/>
        <w:rPr>
          <w:rFonts w:ascii="Georgia" w:hAnsi="Georgia" w:eastAsia="Georgia" w:cs="Georgia"/>
          <w:sz w:val="24"/>
          <w:szCs w:val="24"/>
        </w:rPr>
      </w:pPr>
    </w:p>
    <w:p w14:paraId="00000078">
      <w:pPr>
        <w:spacing w:line="480" w:lineRule="auto"/>
        <w:ind w:left="0" w:firstLine="720"/>
        <w:jc w:val="both"/>
        <w:rPr>
          <w:rFonts w:ascii="Georgia" w:hAnsi="Georgia" w:eastAsia="Georgia" w:cs="Georgia"/>
          <w:sz w:val="24"/>
          <w:szCs w:val="24"/>
        </w:rPr>
      </w:pPr>
      <w:r>
        <w:rPr>
          <w:rFonts w:ascii="Georgia" w:hAnsi="Georgia" w:eastAsia="Georgia" w:cs="Georgia"/>
          <w:sz w:val="24"/>
          <w:szCs w:val="24"/>
          <w:rtl w:val="0"/>
        </w:rPr>
        <w:t xml:space="preserve">The proposed system is web-based and is usable with mobile and laptop/computer devices with its responsiveness. The system </w:t>
      </w:r>
      <w:r>
        <w:rPr>
          <w:rFonts w:ascii="Georgia" w:hAnsi="Georgia" w:eastAsia="Georgia" w:cs="Georgia"/>
          <w:highlight w:val="white"/>
          <w:rtl w:val="0"/>
        </w:rPr>
        <w:t xml:space="preserve">will be implemented with features such as </w:t>
      </w:r>
      <w:r>
        <w:rPr>
          <w:rFonts w:ascii="Georgia" w:hAnsi="Georgia" w:eastAsia="Georgia" w:cs="Georgia"/>
          <w:sz w:val="24"/>
          <w:szCs w:val="24"/>
          <w:rtl w:val="0"/>
        </w:rPr>
        <w:t>automation of Record Management, Attendance Monitoring, Clearance Tracking, and Generation of Reports of the LICOES in the SOECS Department.  The attendance monitoring will be enhanced using a barcode scanner using the barcode of the student’s ID.</w:t>
      </w:r>
    </w:p>
    <w:p w14:paraId="00000079">
      <w:pPr>
        <w:spacing w:line="480" w:lineRule="auto"/>
        <w:ind w:left="0" w:firstLine="720"/>
        <w:jc w:val="both"/>
        <w:rPr>
          <w:rFonts w:ascii="Georgia" w:hAnsi="Georgia" w:eastAsia="Georgia" w:cs="Georgia"/>
          <w:sz w:val="24"/>
          <w:szCs w:val="24"/>
        </w:rPr>
      </w:pPr>
    </w:p>
    <w:p w14:paraId="0000007A">
      <w:pPr>
        <w:spacing w:line="480" w:lineRule="auto"/>
        <w:ind w:left="0" w:firstLine="720"/>
        <w:jc w:val="both"/>
        <w:rPr>
          <w:rFonts w:ascii="Georgia" w:hAnsi="Georgia" w:eastAsia="Georgia" w:cs="Georgia"/>
          <w:sz w:val="24"/>
          <w:szCs w:val="24"/>
        </w:rPr>
      </w:pPr>
      <w:r>
        <w:rPr>
          <w:rFonts w:ascii="Georgia" w:hAnsi="Georgia" w:eastAsia="Georgia" w:cs="Georgia"/>
          <w:sz w:val="24"/>
          <w:szCs w:val="24"/>
          <w:rtl w:val="0"/>
        </w:rPr>
        <w:t>The researchers will focus solely on the Department of SOECS at Divine Word College of Legazpi. The developers will also not include data analytics and a decision support system for Financial Management. The developers will set a restriction where students can only take attendance with their account on the SOECS web page.</w:t>
      </w:r>
    </w:p>
    <w:p w14:paraId="0000007B">
      <w:pPr>
        <w:spacing w:line="480" w:lineRule="auto"/>
        <w:jc w:val="both"/>
        <w:rPr>
          <w:rFonts w:ascii="Georgia" w:hAnsi="Georgia" w:eastAsia="Georgia" w:cs="Georgia"/>
          <w:b/>
          <w:sz w:val="24"/>
          <w:szCs w:val="24"/>
        </w:rPr>
      </w:pPr>
    </w:p>
    <w:p w14:paraId="0000007C">
      <w:pPr>
        <w:spacing w:line="480" w:lineRule="auto"/>
        <w:jc w:val="both"/>
        <w:rPr>
          <w:rFonts w:ascii="Georgia" w:hAnsi="Georgia" w:eastAsia="Georgia" w:cs="Georgia"/>
          <w:b/>
          <w:sz w:val="24"/>
          <w:szCs w:val="24"/>
        </w:rPr>
      </w:pPr>
    </w:p>
    <w:p w14:paraId="0000007D">
      <w:pPr>
        <w:spacing w:line="480" w:lineRule="auto"/>
        <w:jc w:val="both"/>
        <w:rPr>
          <w:rFonts w:ascii="Georgia" w:hAnsi="Georgia" w:eastAsia="Georgia" w:cs="Georgia"/>
          <w:b/>
          <w:sz w:val="24"/>
          <w:szCs w:val="24"/>
        </w:rPr>
      </w:pPr>
    </w:p>
    <w:p w14:paraId="0000007E">
      <w:pPr>
        <w:spacing w:line="480" w:lineRule="auto"/>
        <w:jc w:val="both"/>
        <w:rPr>
          <w:rFonts w:ascii="Georgia" w:hAnsi="Georgia" w:eastAsia="Georgia" w:cs="Georgia"/>
          <w:b/>
          <w:sz w:val="24"/>
          <w:szCs w:val="24"/>
        </w:rPr>
      </w:pPr>
      <w:r>
        <w:rPr>
          <w:rFonts w:ascii="Georgia" w:hAnsi="Georgia" w:eastAsia="Georgia" w:cs="Georgia"/>
          <w:b/>
          <w:sz w:val="24"/>
          <w:szCs w:val="24"/>
          <w:rtl w:val="0"/>
        </w:rPr>
        <w:t>Technical Terms</w:t>
      </w:r>
    </w:p>
    <w:p w14:paraId="0000007F">
      <w:pPr>
        <w:spacing w:line="480" w:lineRule="auto"/>
        <w:ind w:firstLine="720"/>
        <w:jc w:val="both"/>
        <w:rPr>
          <w:rFonts w:ascii="Georgia" w:hAnsi="Georgia" w:eastAsia="Georgia" w:cs="Georgia"/>
          <w:sz w:val="24"/>
          <w:szCs w:val="24"/>
        </w:rPr>
      </w:pPr>
      <w:r>
        <w:rPr>
          <w:rFonts w:ascii="Georgia" w:hAnsi="Georgia" w:eastAsia="Georgia" w:cs="Georgia"/>
          <w:sz w:val="24"/>
          <w:szCs w:val="24"/>
          <w:rtl w:val="0"/>
        </w:rPr>
        <w:t>The following terms were defined conceptually and operationally for clarity and common understanding.</w:t>
      </w:r>
    </w:p>
    <w:p w14:paraId="00000080">
      <w:pPr>
        <w:spacing w:line="480" w:lineRule="auto"/>
        <w:ind w:left="0" w:firstLine="0"/>
        <w:jc w:val="both"/>
        <w:rPr>
          <w:rFonts w:ascii="Georgia" w:hAnsi="Georgia" w:eastAsia="Georgia" w:cs="Georgia"/>
          <w:sz w:val="24"/>
          <w:szCs w:val="24"/>
        </w:rPr>
      </w:pPr>
    </w:p>
    <w:p w14:paraId="00000081">
      <w:pPr>
        <w:spacing w:line="480" w:lineRule="auto"/>
        <w:ind w:firstLine="720"/>
        <w:jc w:val="both"/>
        <w:rPr>
          <w:rFonts w:ascii="Georgia" w:hAnsi="Georgia" w:eastAsia="Georgia" w:cs="Georgia"/>
          <w:sz w:val="24"/>
          <w:szCs w:val="24"/>
        </w:rPr>
      </w:pPr>
      <w:r>
        <w:rPr>
          <w:rFonts w:ascii="Georgia" w:hAnsi="Georgia" w:eastAsia="Georgia" w:cs="Georgia"/>
          <w:b/>
          <w:sz w:val="24"/>
          <w:szCs w:val="24"/>
          <w:rtl w:val="0"/>
        </w:rPr>
        <w:t xml:space="preserve">System. </w:t>
      </w:r>
      <w:r>
        <w:rPr>
          <w:rFonts w:ascii="Georgia" w:hAnsi="Georgia" w:eastAsia="Georgia" w:cs="Georgia"/>
          <w:sz w:val="24"/>
          <w:szCs w:val="24"/>
          <w:rtl w:val="0"/>
        </w:rPr>
        <w:t>A system where data is processed and tasks are completed without the use of automated tools or software used by SOECS Organization.</w:t>
      </w:r>
    </w:p>
    <w:p w14:paraId="00000082">
      <w:pPr>
        <w:spacing w:line="480" w:lineRule="auto"/>
        <w:ind w:firstLine="720"/>
        <w:jc w:val="both"/>
        <w:rPr>
          <w:rFonts w:ascii="Georgia" w:hAnsi="Georgia" w:eastAsia="Georgia" w:cs="Georgia"/>
          <w:sz w:val="24"/>
          <w:szCs w:val="24"/>
        </w:rPr>
      </w:pPr>
      <w:r>
        <w:rPr>
          <w:rFonts w:ascii="Georgia" w:hAnsi="Georgia" w:eastAsia="Georgia" w:cs="Georgia"/>
          <w:b/>
          <w:sz w:val="24"/>
          <w:szCs w:val="24"/>
          <w:rtl w:val="0"/>
        </w:rPr>
        <w:t>Automation.</w:t>
      </w:r>
      <w:r>
        <w:rPr>
          <w:rFonts w:ascii="Georgia" w:hAnsi="Georgia" w:eastAsia="Georgia" w:cs="Georgia"/>
          <w:sz w:val="24"/>
          <w:szCs w:val="24"/>
          <w:rtl w:val="0"/>
        </w:rPr>
        <w:t xml:space="preserve"> The application of technology, programs, robotics or processes to achieve outcomes with minimal human input.</w:t>
      </w:r>
    </w:p>
    <w:p w14:paraId="00000083">
      <w:pPr>
        <w:spacing w:line="480" w:lineRule="auto"/>
        <w:ind w:firstLine="720"/>
        <w:jc w:val="both"/>
        <w:rPr>
          <w:rFonts w:ascii="Georgia" w:hAnsi="Georgia" w:eastAsia="Georgia" w:cs="Georgia"/>
          <w:b/>
          <w:sz w:val="24"/>
          <w:szCs w:val="24"/>
        </w:rPr>
      </w:pPr>
      <w:r>
        <w:rPr>
          <w:rFonts w:ascii="Georgia" w:hAnsi="Georgia" w:eastAsia="Georgia" w:cs="Georgia"/>
          <w:b/>
          <w:sz w:val="24"/>
          <w:szCs w:val="24"/>
          <w:rtl w:val="0"/>
        </w:rPr>
        <w:t xml:space="preserve">Clearance. </w:t>
      </w:r>
    </w:p>
    <w:p w14:paraId="00000084">
      <w:pPr>
        <w:spacing w:line="480" w:lineRule="auto"/>
        <w:ind w:firstLine="720"/>
        <w:jc w:val="both"/>
        <w:rPr>
          <w:rFonts w:ascii="Georgia" w:hAnsi="Georgia" w:eastAsia="Georgia" w:cs="Georgia"/>
          <w:sz w:val="24"/>
          <w:szCs w:val="24"/>
        </w:rPr>
      </w:pPr>
      <w:r>
        <w:rPr>
          <w:rFonts w:ascii="Georgia" w:hAnsi="Georgia" w:eastAsia="Georgia" w:cs="Georgia"/>
          <w:b/>
          <w:sz w:val="24"/>
          <w:szCs w:val="24"/>
          <w:rtl w:val="0"/>
        </w:rPr>
        <w:t xml:space="preserve">Manual Process. </w:t>
      </w:r>
      <w:r>
        <w:rPr>
          <w:rFonts w:ascii="Georgia" w:hAnsi="Georgia" w:eastAsia="Georgia" w:cs="Georgia"/>
          <w:sz w:val="24"/>
          <w:szCs w:val="24"/>
          <w:rtl w:val="0"/>
        </w:rPr>
        <w:t>Manual processes involve one or more humans performing tasks, such as data entry and/or verification,</w:t>
      </w:r>
    </w:p>
    <w:p w14:paraId="00000085">
      <w:pPr>
        <w:spacing w:line="480" w:lineRule="auto"/>
        <w:ind w:firstLine="720"/>
        <w:jc w:val="both"/>
        <w:rPr>
          <w:rFonts w:ascii="Georgia" w:hAnsi="Georgia" w:eastAsia="Georgia" w:cs="Georgia"/>
          <w:sz w:val="24"/>
          <w:szCs w:val="24"/>
        </w:rPr>
      </w:pPr>
      <w:r>
        <w:rPr>
          <w:rFonts w:ascii="Georgia" w:hAnsi="Georgia" w:eastAsia="Georgia" w:cs="Georgia"/>
          <w:b/>
          <w:sz w:val="24"/>
          <w:szCs w:val="24"/>
          <w:rtl w:val="0"/>
        </w:rPr>
        <w:t xml:space="preserve">Paper-based. </w:t>
      </w:r>
      <w:r>
        <w:rPr>
          <w:rFonts w:ascii="Georgia" w:hAnsi="Georgia" w:eastAsia="Georgia" w:cs="Georgia"/>
          <w:sz w:val="24"/>
          <w:szCs w:val="24"/>
          <w:rtl w:val="0"/>
        </w:rPr>
        <w:t>A paper-based system is a system of organizing and storing information and records using paper documents, rather than electronic or digital media. In a paper-based system, information is recorded on paper forms, reports, notes, and other physical documents, and these documents are stored in filing cabinets, folders, binders, or boxes.</w:t>
      </w:r>
    </w:p>
    <w:p w14:paraId="00000086">
      <w:pPr>
        <w:spacing w:line="480" w:lineRule="auto"/>
        <w:ind w:firstLine="720"/>
        <w:jc w:val="both"/>
        <w:rPr>
          <w:rFonts w:ascii="Georgia" w:hAnsi="Georgia" w:eastAsia="Georgia" w:cs="Georgia"/>
          <w:b/>
          <w:sz w:val="24"/>
          <w:szCs w:val="24"/>
        </w:rPr>
      </w:pPr>
      <w:r>
        <w:rPr>
          <w:rFonts w:ascii="Georgia" w:hAnsi="Georgia" w:eastAsia="Georgia" w:cs="Georgia"/>
          <w:b/>
          <w:sz w:val="24"/>
          <w:szCs w:val="24"/>
          <w:rtl w:val="0"/>
        </w:rPr>
        <w:t>Barcode.</w:t>
      </w:r>
      <w:r>
        <w:rPr>
          <w:rFonts w:ascii="Georgia" w:hAnsi="Georgia" w:eastAsia="Georgia" w:cs="Georgia"/>
          <w:sz w:val="24"/>
          <w:szCs w:val="24"/>
          <w:rtl w:val="0"/>
        </w:rPr>
        <w:t xml:space="preserve"> A quick response (QR) code is a type of barcode that can be scanned by a digital device and which stores information as a series of pixels in a square-shaped grid.</w:t>
      </w:r>
      <w:r>
        <w:br w:type="page"/>
      </w:r>
    </w:p>
    <w:p w14:paraId="00000087">
      <w:pPr>
        <w:spacing w:line="480" w:lineRule="auto"/>
        <w:jc w:val="both"/>
        <w:rPr>
          <w:rFonts w:ascii="Georgia" w:hAnsi="Georgia" w:eastAsia="Georgia" w:cs="Georgia"/>
          <w:b/>
          <w:sz w:val="24"/>
          <w:szCs w:val="24"/>
        </w:rPr>
      </w:pPr>
      <w:r>
        <w:rPr>
          <w:rFonts w:ascii="Georgia" w:hAnsi="Georgia" w:eastAsia="Georgia" w:cs="Georgia"/>
          <w:b/>
          <w:sz w:val="24"/>
          <w:szCs w:val="24"/>
          <w:rtl w:val="0"/>
        </w:rPr>
        <w:t>Notes:</w:t>
      </w:r>
    </w:p>
    <w:p w14:paraId="00000088">
      <w:pPr>
        <w:spacing w:line="480" w:lineRule="auto"/>
        <w:jc w:val="both"/>
        <w:rPr>
          <w:rFonts w:ascii="Georgia" w:hAnsi="Georgia" w:eastAsia="Georgia" w:cs="Georgia"/>
          <w:b/>
          <w:sz w:val="24"/>
          <w:szCs w:val="24"/>
        </w:rPr>
      </w:pPr>
    </w:p>
    <w:p w14:paraId="00000089">
      <w:pPr>
        <w:spacing w:line="480" w:lineRule="auto"/>
        <w:jc w:val="both"/>
        <w:rPr>
          <w:rFonts w:ascii="Georgia" w:hAnsi="Georgia" w:eastAsia="Georgia" w:cs="Georgia"/>
          <w:sz w:val="24"/>
          <w:szCs w:val="24"/>
        </w:rPr>
      </w:pPr>
      <w:r>
        <w:rPr>
          <w:rFonts w:ascii="Georgia" w:hAnsi="Georgia" w:eastAsia="Georgia" w:cs="Georgia"/>
          <w:sz w:val="24"/>
          <w:szCs w:val="24"/>
          <w:rtl w:val="0"/>
        </w:rPr>
        <w:t xml:space="preserve">A. Santos, N. Baba, C. Rebong (2021). “Attendance Monitoring System of Schools in </w:t>
      </w:r>
    </w:p>
    <w:p w14:paraId="0000008A">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 xml:space="preserve">the Philippines with an Inclusion of Optimization Query Algorithm” International Journal of Innovative Technology and Exploring Engineering </w:t>
      </w:r>
    </w:p>
    <w:p w14:paraId="0000008B">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https://www.ijitee.org/wp-content/uploads/papers/v10i8/H91490610821.pdf</w:t>
      </w:r>
    </w:p>
    <w:p w14:paraId="0000008C">
      <w:pPr>
        <w:spacing w:line="480" w:lineRule="auto"/>
        <w:ind w:left="720" w:firstLine="0"/>
        <w:jc w:val="both"/>
        <w:rPr>
          <w:rFonts w:ascii="Georgia" w:hAnsi="Georgia" w:eastAsia="Georgia" w:cs="Georgia"/>
          <w:sz w:val="24"/>
          <w:szCs w:val="24"/>
        </w:rPr>
      </w:pPr>
    </w:p>
    <w:p w14:paraId="0000008D">
      <w:pPr>
        <w:spacing w:line="480" w:lineRule="auto"/>
        <w:jc w:val="both"/>
        <w:rPr>
          <w:rFonts w:ascii="Georgia" w:hAnsi="Georgia" w:eastAsia="Georgia" w:cs="Georgia"/>
          <w:sz w:val="24"/>
          <w:szCs w:val="24"/>
        </w:rPr>
      </w:pPr>
      <w:r>
        <w:rPr>
          <w:rFonts w:ascii="Georgia" w:hAnsi="Georgia" w:eastAsia="Georgia" w:cs="Georgia"/>
          <w:sz w:val="24"/>
          <w:szCs w:val="24"/>
          <w:rtl w:val="0"/>
        </w:rPr>
        <w:t xml:space="preserve">Abdalkarim, Bawar Ali. (2022). A Literature Review on Smart Attendance Systems. </w:t>
      </w:r>
    </w:p>
    <w:p w14:paraId="0000008E">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https://www.researchgate.net/publication/362405196_A_Literature_Review_on_Smart_Attendance_Systems</w:t>
      </w:r>
    </w:p>
    <w:p w14:paraId="0000008F">
      <w:pPr>
        <w:spacing w:line="360" w:lineRule="auto"/>
        <w:ind w:left="0" w:firstLine="0"/>
        <w:jc w:val="both"/>
        <w:rPr>
          <w:rFonts w:ascii="Georgia" w:hAnsi="Georgia" w:eastAsia="Georgia" w:cs="Georgia"/>
          <w:sz w:val="24"/>
          <w:szCs w:val="24"/>
        </w:rPr>
      </w:pPr>
    </w:p>
    <w:p w14:paraId="00000090">
      <w:pPr>
        <w:spacing w:line="480" w:lineRule="auto"/>
        <w:jc w:val="both"/>
        <w:rPr>
          <w:rFonts w:ascii="Georgia" w:hAnsi="Georgia" w:eastAsia="Georgia" w:cs="Georgia"/>
          <w:sz w:val="24"/>
          <w:szCs w:val="24"/>
        </w:rPr>
      </w:pPr>
    </w:p>
    <w:p w14:paraId="00000091">
      <w:pPr>
        <w:spacing w:line="480" w:lineRule="auto"/>
        <w:jc w:val="both"/>
        <w:rPr>
          <w:rFonts w:ascii="Georgia" w:hAnsi="Georgia" w:eastAsia="Georgia" w:cs="Georgia"/>
          <w:sz w:val="24"/>
          <w:szCs w:val="24"/>
        </w:rPr>
      </w:pPr>
      <w:r>
        <w:rPr>
          <w:rFonts w:ascii="Georgia" w:hAnsi="Georgia" w:eastAsia="Georgia" w:cs="Georgia"/>
          <w:sz w:val="24"/>
          <w:szCs w:val="24"/>
          <w:rtl w:val="0"/>
        </w:rPr>
        <w:t>Adam Hayes. (2024). Quick Response (QR) Code: Definition and How QR Codes</w:t>
      </w:r>
    </w:p>
    <w:p w14:paraId="00000092">
      <w:pPr>
        <w:spacing w:line="480" w:lineRule="auto"/>
        <w:ind w:firstLine="720"/>
        <w:jc w:val="both"/>
        <w:rPr>
          <w:rFonts w:ascii="Georgia" w:hAnsi="Georgia" w:eastAsia="Georgia" w:cs="Georgia"/>
          <w:sz w:val="24"/>
          <w:szCs w:val="24"/>
        </w:rPr>
      </w:pPr>
      <w:r>
        <w:rPr>
          <w:rFonts w:ascii="Georgia" w:hAnsi="Georgia" w:eastAsia="Georgia" w:cs="Georgia"/>
          <w:sz w:val="24"/>
          <w:szCs w:val="24"/>
          <w:rtl w:val="0"/>
        </w:rPr>
        <w:t>Work. Investopedia</w:t>
      </w:r>
    </w:p>
    <w:p w14:paraId="00000093">
      <w:pPr>
        <w:spacing w:line="480" w:lineRule="auto"/>
        <w:ind w:firstLine="720"/>
        <w:jc w:val="both"/>
        <w:rPr>
          <w:rFonts w:ascii="Georgia" w:hAnsi="Georgia" w:eastAsia="Georgia" w:cs="Georgia"/>
          <w:sz w:val="24"/>
          <w:szCs w:val="24"/>
        </w:rPr>
      </w:pPr>
      <w:r>
        <w:rPr>
          <w:rFonts w:ascii="Georgia" w:hAnsi="Georgia" w:eastAsia="Georgia" w:cs="Georgia"/>
          <w:sz w:val="24"/>
          <w:szCs w:val="24"/>
          <w:rtl w:val="0"/>
        </w:rPr>
        <w:t>https://www.investopedia.com/terms/q/quick-response-qr-code.asp</w:t>
      </w:r>
    </w:p>
    <w:p w14:paraId="00000094">
      <w:pPr>
        <w:spacing w:line="480" w:lineRule="auto"/>
        <w:ind w:firstLine="720"/>
        <w:jc w:val="both"/>
        <w:rPr>
          <w:rFonts w:ascii="Georgia" w:hAnsi="Georgia" w:eastAsia="Georgia" w:cs="Georgia"/>
          <w:sz w:val="24"/>
          <w:szCs w:val="24"/>
        </w:rPr>
      </w:pPr>
    </w:p>
    <w:p w14:paraId="00000095">
      <w:pPr>
        <w:spacing w:line="480" w:lineRule="auto"/>
        <w:jc w:val="both"/>
        <w:rPr>
          <w:rFonts w:ascii="Georgia" w:hAnsi="Georgia" w:eastAsia="Georgia" w:cs="Georgia"/>
          <w:sz w:val="24"/>
          <w:szCs w:val="24"/>
        </w:rPr>
      </w:pPr>
      <w:r>
        <w:rPr>
          <w:rFonts w:ascii="Georgia" w:hAnsi="Georgia" w:eastAsia="Georgia" w:cs="Georgia"/>
          <w:sz w:val="24"/>
          <w:szCs w:val="24"/>
          <w:rtl w:val="0"/>
        </w:rPr>
        <w:t>Adamu, A.. (2022). ONLINE CLEARANCE SYSTEM. FUDMA JOURNAL OF</w:t>
      </w:r>
    </w:p>
    <w:p w14:paraId="00000096">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 xml:space="preserve">SCIENCES. </w:t>
      </w:r>
    </w:p>
    <w:p w14:paraId="00000097">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https://www.researchgate.net/publication/370757433_ONLINE_CLEARANCE_SYSTEM</w:t>
      </w:r>
    </w:p>
    <w:p w14:paraId="00000098">
      <w:pPr>
        <w:spacing w:line="480" w:lineRule="auto"/>
        <w:jc w:val="both"/>
        <w:rPr>
          <w:rFonts w:ascii="Georgia" w:hAnsi="Georgia" w:eastAsia="Georgia" w:cs="Georgia"/>
          <w:sz w:val="24"/>
          <w:szCs w:val="24"/>
        </w:rPr>
      </w:pPr>
      <w:r>
        <w:rPr>
          <w:rFonts w:ascii="Georgia" w:hAnsi="Georgia" w:eastAsia="Georgia" w:cs="Georgia"/>
          <w:sz w:val="24"/>
          <w:szCs w:val="24"/>
          <w:rtl w:val="0"/>
        </w:rPr>
        <w:t>Akhtar, Nikhat &amp; Divya, Km &amp; Rawat, Vipin &amp; Jitendra,. (2022). QR Code-based</w:t>
      </w:r>
    </w:p>
    <w:p w14:paraId="00000099">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Real-Time Intelligent Attendance Covering System. Volume 10</w:t>
      </w:r>
    </w:p>
    <w:p w14:paraId="0000009A">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https://www.researchgate.net/publication/361512490_QR_Code-based_Real-Time_Intelligent_Attendance_Covering_System</w:t>
      </w:r>
    </w:p>
    <w:p w14:paraId="0000009B">
      <w:pPr>
        <w:spacing w:line="480" w:lineRule="auto"/>
        <w:ind w:firstLine="720"/>
        <w:jc w:val="both"/>
        <w:rPr>
          <w:rFonts w:ascii="Georgia" w:hAnsi="Georgia" w:eastAsia="Georgia" w:cs="Georgia"/>
          <w:sz w:val="24"/>
          <w:szCs w:val="24"/>
        </w:rPr>
      </w:pPr>
    </w:p>
    <w:p w14:paraId="0000009C">
      <w:pPr>
        <w:spacing w:line="480" w:lineRule="auto"/>
        <w:jc w:val="both"/>
        <w:rPr>
          <w:rFonts w:ascii="Georgia" w:hAnsi="Georgia" w:eastAsia="Georgia" w:cs="Georgia"/>
          <w:sz w:val="24"/>
          <w:szCs w:val="24"/>
        </w:rPr>
      </w:pPr>
      <w:r>
        <w:rPr>
          <w:rFonts w:ascii="Georgia" w:hAnsi="Georgia" w:eastAsia="Georgia" w:cs="Georgia"/>
          <w:sz w:val="24"/>
          <w:szCs w:val="24"/>
          <w:rtl w:val="0"/>
        </w:rPr>
        <w:t>Amjad, F., Abbas, W., Zia-UR-Rehman, M., Muhammad Hashim et al. (2021). Effect</w:t>
      </w:r>
    </w:p>
    <w:p w14:paraId="0000009D">
      <w:pPr>
        <w:spacing w:line="360" w:lineRule="auto"/>
        <w:ind w:left="720" w:firstLine="0"/>
        <w:jc w:val="both"/>
        <w:rPr>
          <w:rFonts w:ascii="Georgia" w:hAnsi="Georgia" w:eastAsia="Georgia" w:cs="Georgia"/>
          <w:sz w:val="24"/>
          <w:szCs w:val="24"/>
        </w:rPr>
      </w:pPr>
      <w:r>
        <w:rPr>
          <w:rFonts w:ascii="Georgia" w:hAnsi="Georgia" w:eastAsia="Georgia" w:cs="Georgia"/>
          <w:sz w:val="24"/>
          <w:szCs w:val="24"/>
          <w:rtl w:val="0"/>
        </w:rPr>
        <w:t>of green human resource management practices on organizational sustainability: the mediating role of environmental and employee performance. Environ Sci Pollut Res 28, 28191–28206. https://doi.org/10.1007/s11356-020-11307-9</w:t>
      </w:r>
    </w:p>
    <w:p w14:paraId="0000009E">
      <w:pPr>
        <w:spacing w:line="360" w:lineRule="auto"/>
        <w:ind w:left="720" w:firstLine="0"/>
        <w:jc w:val="both"/>
        <w:rPr>
          <w:rFonts w:ascii="Georgia" w:hAnsi="Georgia" w:eastAsia="Georgia" w:cs="Georgia"/>
          <w:sz w:val="24"/>
          <w:szCs w:val="24"/>
        </w:rPr>
      </w:pPr>
    </w:p>
    <w:p w14:paraId="0000009F">
      <w:pPr>
        <w:spacing w:line="480" w:lineRule="auto"/>
        <w:jc w:val="both"/>
        <w:rPr>
          <w:rFonts w:ascii="Georgia" w:hAnsi="Georgia" w:eastAsia="Georgia" w:cs="Georgia"/>
          <w:sz w:val="24"/>
          <w:szCs w:val="24"/>
        </w:rPr>
      </w:pPr>
      <w:r>
        <w:rPr>
          <w:rFonts w:ascii="Georgia" w:hAnsi="Georgia" w:eastAsia="Georgia" w:cs="Georgia"/>
          <w:sz w:val="24"/>
          <w:szCs w:val="24"/>
          <w:rtl w:val="0"/>
        </w:rPr>
        <w:t xml:space="preserve">Arriola, Carlo M.Baldon, Jay Mark S., et.al. (2021). Student Attendance Monitoring </w:t>
      </w:r>
    </w:p>
    <w:p w14:paraId="000000A0">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 xml:space="preserve">System Using QR Code. Arriola, Carlo M.Baldon, Jay Mark S., et.al. (Group 6). </w:t>
      </w:r>
    </w:p>
    <w:p w14:paraId="000000A1">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https://www.scribd.com/document/520630161/Group-2-Chap1-5-v1</w:t>
      </w:r>
    </w:p>
    <w:p w14:paraId="000000A2">
      <w:pPr>
        <w:spacing w:line="480" w:lineRule="auto"/>
        <w:ind w:left="0" w:firstLine="0"/>
        <w:jc w:val="both"/>
        <w:rPr>
          <w:rFonts w:ascii="Georgia" w:hAnsi="Georgia" w:eastAsia="Georgia" w:cs="Georgia"/>
          <w:sz w:val="24"/>
          <w:szCs w:val="24"/>
        </w:rPr>
      </w:pPr>
    </w:p>
    <w:p w14:paraId="000000A3">
      <w:pPr>
        <w:spacing w:line="480" w:lineRule="auto"/>
        <w:jc w:val="both"/>
        <w:rPr>
          <w:rFonts w:ascii="Georgia" w:hAnsi="Georgia" w:eastAsia="Georgia" w:cs="Georgia"/>
          <w:sz w:val="24"/>
          <w:szCs w:val="24"/>
        </w:rPr>
      </w:pPr>
      <w:r>
        <w:rPr>
          <w:rFonts w:ascii="Georgia" w:hAnsi="Georgia" w:eastAsia="Georgia" w:cs="Georgia"/>
          <w:sz w:val="24"/>
          <w:szCs w:val="24"/>
          <w:rtl w:val="0"/>
        </w:rPr>
        <w:t>Avira, Silvia &amp; Rofi'ah, &amp; Setyaningsih, Endang &amp; Utami, Suryandari. (2023). Digital</w:t>
      </w:r>
    </w:p>
    <w:p w14:paraId="000000A4">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Transformation in Financial Management: Harnessing Technology for Business Success. INFLUENCE: INTERNATIONAL JOURNAL OF SCIENCE REVIEW. 5. 336-345. 10.54783</w:t>
      </w:r>
    </w:p>
    <w:p w14:paraId="000000A5">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https://www.researchgate.net/publication/372364117_Digital_Transformation_in_Financial_Management_Harnessing_Technology_for_Business_Success</w:t>
      </w:r>
    </w:p>
    <w:p w14:paraId="000000A6">
      <w:pPr>
        <w:spacing w:line="480" w:lineRule="auto"/>
        <w:ind w:left="0" w:firstLine="0"/>
        <w:jc w:val="both"/>
        <w:rPr>
          <w:rFonts w:ascii="Georgia" w:hAnsi="Georgia" w:eastAsia="Georgia" w:cs="Georgia"/>
          <w:sz w:val="24"/>
          <w:szCs w:val="24"/>
        </w:rPr>
      </w:pPr>
    </w:p>
    <w:p w14:paraId="000000A7">
      <w:pPr>
        <w:spacing w:line="480" w:lineRule="auto"/>
        <w:jc w:val="both"/>
        <w:rPr>
          <w:rFonts w:ascii="Georgia" w:hAnsi="Georgia" w:eastAsia="Georgia" w:cs="Georgia"/>
          <w:sz w:val="24"/>
          <w:szCs w:val="24"/>
        </w:rPr>
      </w:pPr>
      <w:r>
        <w:rPr>
          <w:rFonts w:ascii="Georgia" w:hAnsi="Georgia" w:eastAsia="Georgia" w:cs="Georgia"/>
          <w:sz w:val="24"/>
          <w:szCs w:val="24"/>
          <w:rtl w:val="0"/>
        </w:rPr>
        <w:t>Bureau of Jail Management and Penology. (2023) . “The Era of Digitalization”.</w:t>
      </w:r>
    </w:p>
    <w:p w14:paraId="000000A8">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Bureau of Jail Management and Penology.</w:t>
      </w:r>
    </w:p>
    <w:p w14:paraId="000000A9">
      <w:pPr>
        <w:spacing w:line="480" w:lineRule="auto"/>
        <w:ind w:firstLine="720"/>
        <w:jc w:val="both"/>
        <w:rPr>
          <w:rFonts w:ascii="Georgia" w:hAnsi="Georgia" w:eastAsia="Georgia" w:cs="Georgia"/>
          <w:sz w:val="24"/>
          <w:szCs w:val="24"/>
        </w:rPr>
      </w:pPr>
      <w:r>
        <w:rPr>
          <w:rFonts w:ascii="Georgia" w:hAnsi="Georgia" w:eastAsia="Georgia" w:cs="Georgia"/>
          <w:sz w:val="24"/>
          <w:szCs w:val="24"/>
          <w:rtl w:val="0"/>
        </w:rPr>
        <w:t>https://car.bjmp.gov.ph/the-era-of-digitalization/</w:t>
      </w:r>
    </w:p>
    <w:p w14:paraId="000000AA">
      <w:pPr>
        <w:spacing w:line="480" w:lineRule="auto"/>
        <w:ind w:left="0" w:firstLine="0"/>
        <w:jc w:val="both"/>
        <w:rPr>
          <w:rFonts w:ascii="Georgia" w:hAnsi="Georgia" w:eastAsia="Georgia" w:cs="Georgia"/>
          <w:sz w:val="24"/>
          <w:szCs w:val="24"/>
        </w:rPr>
      </w:pPr>
    </w:p>
    <w:p w14:paraId="000000AB">
      <w:pPr>
        <w:spacing w:line="480" w:lineRule="auto"/>
        <w:jc w:val="both"/>
        <w:rPr>
          <w:rFonts w:ascii="Georgia" w:hAnsi="Georgia" w:eastAsia="Georgia" w:cs="Georgia"/>
          <w:sz w:val="24"/>
          <w:szCs w:val="24"/>
        </w:rPr>
      </w:pPr>
      <w:r>
        <w:rPr>
          <w:rFonts w:ascii="Georgia" w:hAnsi="Georgia" w:eastAsia="Georgia" w:cs="Georgia"/>
          <w:sz w:val="24"/>
          <w:szCs w:val="24"/>
          <w:rtl w:val="0"/>
        </w:rPr>
        <w:t>Corey Tyner. (2019). Manual Process vs Automated Process: A Comparison</w:t>
      </w:r>
    </w:p>
    <w:p w14:paraId="000000AC">
      <w:pPr>
        <w:spacing w:line="480" w:lineRule="auto"/>
        <w:ind w:firstLine="720"/>
        <w:jc w:val="both"/>
        <w:rPr>
          <w:rFonts w:ascii="Georgia" w:hAnsi="Georgia" w:eastAsia="Georgia" w:cs="Georgia"/>
          <w:sz w:val="24"/>
          <w:szCs w:val="24"/>
        </w:rPr>
      </w:pPr>
      <w:r>
        <w:rPr>
          <w:rFonts w:ascii="Georgia" w:hAnsi="Georgia" w:eastAsia="Georgia" w:cs="Georgia"/>
          <w:sz w:val="24"/>
          <w:szCs w:val="24"/>
          <w:rtl w:val="0"/>
        </w:rPr>
        <w:t xml:space="preserve"> Guide. Comidor LTD</w:t>
      </w:r>
    </w:p>
    <w:p w14:paraId="000000AD">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https://www.comidor.com/blog/business-process-management/a-comparison-of-manual-and-automated-workflow-processes/</w:t>
      </w:r>
    </w:p>
    <w:p w14:paraId="000000AE">
      <w:pPr>
        <w:spacing w:line="480" w:lineRule="auto"/>
        <w:ind w:left="720" w:firstLine="0"/>
        <w:jc w:val="both"/>
        <w:rPr>
          <w:rFonts w:ascii="Georgia" w:hAnsi="Georgia" w:eastAsia="Georgia" w:cs="Georgia"/>
          <w:sz w:val="24"/>
          <w:szCs w:val="24"/>
        </w:rPr>
      </w:pPr>
    </w:p>
    <w:p w14:paraId="000000AF">
      <w:pPr>
        <w:spacing w:line="480" w:lineRule="auto"/>
        <w:jc w:val="both"/>
        <w:rPr>
          <w:rFonts w:ascii="Georgia" w:hAnsi="Georgia" w:eastAsia="Georgia" w:cs="Georgia"/>
          <w:sz w:val="24"/>
          <w:szCs w:val="24"/>
        </w:rPr>
      </w:pPr>
      <w:r>
        <w:rPr>
          <w:rFonts w:ascii="Georgia" w:hAnsi="Georgia" w:eastAsia="Georgia" w:cs="Georgia"/>
          <w:sz w:val="24"/>
          <w:szCs w:val="24"/>
          <w:rtl w:val="0"/>
        </w:rPr>
        <w:t>Daud, G. S., &amp; Maguid, M. A. (2022). Secured Cotabato City State Polytechnic College</w:t>
      </w:r>
    </w:p>
    <w:p w14:paraId="000000B0">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Web-Based Student Clearance System. Randwick International of Social Science Journal.</w:t>
      </w:r>
    </w:p>
    <w:p w14:paraId="000000B1">
      <w:pPr>
        <w:spacing w:line="480" w:lineRule="auto"/>
        <w:ind w:firstLine="720"/>
        <w:jc w:val="both"/>
        <w:rPr>
          <w:rFonts w:ascii="Georgia" w:hAnsi="Georgia" w:eastAsia="Georgia" w:cs="Georgia"/>
          <w:sz w:val="24"/>
          <w:szCs w:val="24"/>
          <w:highlight w:val="white"/>
        </w:rPr>
      </w:pPr>
      <w:r>
        <w:rPr>
          <w:rFonts w:ascii="Georgia" w:hAnsi="Georgia" w:eastAsia="Georgia" w:cs="Georgia"/>
          <w:sz w:val="24"/>
          <w:szCs w:val="24"/>
          <w:highlight w:val="white"/>
          <w:rtl w:val="0"/>
        </w:rPr>
        <w:t>https://doi.org/10.47175/rissj.v3i1.372</w:t>
      </w:r>
    </w:p>
    <w:p w14:paraId="000000B2">
      <w:pPr>
        <w:spacing w:line="480" w:lineRule="auto"/>
        <w:ind w:firstLine="720"/>
        <w:jc w:val="both"/>
        <w:rPr>
          <w:rFonts w:ascii="Georgia" w:hAnsi="Georgia" w:eastAsia="Georgia" w:cs="Georgia"/>
          <w:sz w:val="24"/>
          <w:szCs w:val="24"/>
          <w:highlight w:val="white"/>
        </w:rPr>
      </w:pPr>
    </w:p>
    <w:p w14:paraId="000000B3">
      <w:pPr>
        <w:spacing w:line="480" w:lineRule="auto"/>
        <w:jc w:val="both"/>
        <w:rPr>
          <w:rFonts w:ascii="Georgia" w:hAnsi="Georgia" w:eastAsia="Georgia" w:cs="Georgia"/>
          <w:sz w:val="24"/>
          <w:szCs w:val="24"/>
        </w:rPr>
      </w:pPr>
      <w:r>
        <w:rPr>
          <w:rFonts w:ascii="Georgia" w:hAnsi="Georgia" w:eastAsia="Georgia" w:cs="Georgia"/>
          <w:sz w:val="24"/>
          <w:szCs w:val="24"/>
          <w:rtl w:val="0"/>
        </w:rPr>
        <w:t xml:space="preserve">Elena Polevaya &amp; Irina Shustova. (2023). </w:t>
      </w:r>
    </w:p>
    <w:p w14:paraId="000000B4">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The impact of digitalization on organizational management structures. EDP Sciences.</w:t>
      </w:r>
      <w:r>
        <w:rPr>
          <w:rFonts w:ascii="Georgia" w:hAnsi="Georgia" w:eastAsia="Georgia" w:cs="Georgia"/>
          <w:sz w:val="24"/>
          <w:szCs w:val="24"/>
          <w:rtl w:val="0"/>
        </w:rPr>
        <w:tab/>
      </w:r>
      <w:r>
        <w:rPr>
          <w:rFonts w:ascii="Georgia" w:hAnsi="Georgia" w:eastAsia="Georgia" w:cs="Georgia"/>
          <w:sz w:val="24"/>
          <w:szCs w:val="24"/>
          <w:rtl w:val="0"/>
        </w:rPr>
        <w:t>https://www.e3s-conferences.org/articles/e3sconf/abs/2023/95/e3sconf_emmft2023_04007/e3sconf_emmft2023_04007.html</w:t>
      </w:r>
    </w:p>
    <w:p w14:paraId="000000B5">
      <w:pPr>
        <w:spacing w:line="480" w:lineRule="auto"/>
        <w:ind w:left="0" w:firstLine="0"/>
        <w:jc w:val="both"/>
        <w:rPr>
          <w:rFonts w:ascii="Georgia" w:hAnsi="Georgia" w:eastAsia="Georgia" w:cs="Georgia"/>
          <w:sz w:val="24"/>
          <w:szCs w:val="24"/>
        </w:rPr>
      </w:pPr>
    </w:p>
    <w:p w14:paraId="000000B6">
      <w:pPr>
        <w:spacing w:line="480" w:lineRule="auto"/>
        <w:jc w:val="both"/>
        <w:rPr>
          <w:rFonts w:ascii="Georgia" w:hAnsi="Georgia" w:eastAsia="Georgia" w:cs="Georgia"/>
          <w:sz w:val="24"/>
          <w:szCs w:val="24"/>
        </w:rPr>
      </w:pPr>
      <w:r>
        <w:rPr>
          <w:rFonts w:ascii="Georgia" w:hAnsi="Georgia" w:eastAsia="Georgia" w:cs="Georgia"/>
          <w:sz w:val="24"/>
          <w:szCs w:val="24"/>
          <w:rtl w:val="0"/>
        </w:rPr>
        <w:t>Fabillar, Kent Lloyd C., Pintac Jeremy, Sarona, John Lloyd, et.al. (2020). “The</w:t>
      </w:r>
    </w:p>
    <w:p w14:paraId="000000B7">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Research About QR”. Kent Fabilar.</w:t>
      </w:r>
    </w:p>
    <w:p w14:paraId="000000B8">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https://www.scribd.com/document/449103137/THE-RESEARCH-ABOUT-QR</w:t>
      </w:r>
    </w:p>
    <w:p w14:paraId="000000B9">
      <w:pPr>
        <w:spacing w:line="480" w:lineRule="auto"/>
        <w:ind w:left="0" w:firstLine="0"/>
        <w:jc w:val="both"/>
        <w:rPr>
          <w:rFonts w:ascii="Georgia" w:hAnsi="Georgia" w:eastAsia="Georgia" w:cs="Georgia"/>
          <w:sz w:val="24"/>
          <w:szCs w:val="24"/>
        </w:rPr>
      </w:pPr>
    </w:p>
    <w:p w14:paraId="000000BA">
      <w:pPr>
        <w:spacing w:line="480" w:lineRule="auto"/>
        <w:jc w:val="both"/>
        <w:rPr>
          <w:rFonts w:ascii="Georgia" w:hAnsi="Georgia" w:eastAsia="Georgia" w:cs="Georgia"/>
          <w:sz w:val="24"/>
          <w:szCs w:val="24"/>
        </w:rPr>
      </w:pPr>
      <w:r>
        <w:rPr>
          <w:rFonts w:ascii="Georgia" w:hAnsi="Georgia" w:eastAsia="Georgia" w:cs="Georgia"/>
          <w:sz w:val="24"/>
          <w:szCs w:val="24"/>
          <w:rtl w:val="0"/>
        </w:rPr>
        <w:t>Huang, Meng &amp; Gao, Sen. (2024). Digital Transformation Strategy for Financial</w:t>
      </w:r>
    </w:p>
    <w:p w14:paraId="000000BB">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 xml:space="preserve">Management of Entity Enterprises in the Information Age. Applied Mathematics and Nonlinear Sciences. 9. 10.2478/amns-2024-0533. </w:t>
      </w:r>
    </w:p>
    <w:p w14:paraId="000000BC">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https://www.researchgate.net/publication/378632301_Digital_Transformation_Strategy_for_Financial_Management_of_Entity_Enterprises_in_the_Information_Age</w:t>
      </w:r>
    </w:p>
    <w:p w14:paraId="000000BD">
      <w:pPr>
        <w:spacing w:line="480" w:lineRule="auto"/>
        <w:ind w:left="0" w:firstLine="0"/>
        <w:jc w:val="both"/>
        <w:rPr>
          <w:rFonts w:ascii="Georgia" w:hAnsi="Georgia" w:eastAsia="Georgia" w:cs="Georgia"/>
          <w:sz w:val="24"/>
          <w:szCs w:val="24"/>
        </w:rPr>
      </w:pPr>
    </w:p>
    <w:p w14:paraId="000000BE">
      <w:pPr>
        <w:spacing w:line="480" w:lineRule="auto"/>
        <w:jc w:val="both"/>
        <w:rPr>
          <w:rFonts w:ascii="Georgia" w:hAnsi="Georgia" w:eastAsia="Georgia" w:cs="Georgia"/>
          <w:sz w:val="24"/>
          <w:szCs w:val="24"/>
        </w:rPr>
      </w:pPr>
      <w:r>
        <w:rPr>
          <w:rFonts w:ascii="Georgia" w:hAnsi="Georgia" w:eastAsia="Georgia" w:cs="Georgia"/>
          <w:sz w:val="24"/>
          <w:szCs w:val="24"/>
          <w:rtl w:val="0"/>
        </w:rPr>
        <w:t>Jacksi, Karwan &amp; Mohammed, Falah &amp; Zebari, Shahab. (2018). Student Attendance</w:t>
      </w:r>
    </w:p>
    <w:p w14:paraId="000000BF">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 xml:space="preserve">Management System. International Journal of Engineering and Technology. 6. 49-53. 10.21276/sjet.2018.6.2.1. </w:t>
      </w:r>
    </w:p>
    <w:p w14:paraId="000000C0">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https://www.researchgate.net/publication/323511629_Student_Attendance_Management_System</w:t>
      </w:r>
    </w:p>
    <w:p w14:paraId="000000C1">
      <w:pPr>
        <w:spacing w:line="480" w:lineRule="auto"/>
        <w:ind w:left="0" w:firstLine="0"/>
        <w:jc w:val="both"/>
        <w:rPr>
          <w:rFonts w:ascii="Georgia" w:hAnsi="Georgia" w:eastAsia="Georgia" w:cs="Georgia"/>
          <w:sz w:val="24"/>
          <w:szCs w:val="24"/>
        </w:rPr>
      </w:pPr>
    </w:p>
    <w:p w14:paraId="000000C2">
      <w:pPr>
        <w:spacing w:line="480" w:lineRule="auto"/>
        <w:jc w:val="both"/>
        <w:rPr>
          <w:rFonts w:ascii="Georgia" w:hAnsi="Georgia" w:eastAsia="Georgia" w:cs="Georgia"/>
          <w:sz w:val="24"/>
          <w:szCs w:val="24"/>
        </w:rPr>
      </w:pPr>
    </w:p>
    <w:p w14:paraId="000000C3">
      <w:pPr>
        <w:spacing w:line="480" w:lineRule="auto"/>
        <w:jc w:val="both"/>
        <w:rPr>
          <w:rFonts w:ascii="Georgia" w:hAnsi="Georgia" w:eastAsia="Georgia" w:cs="Georgia"/>
          <w:sz w:val="24"/>
          <w:szCs w:val="24"/>
        </w:rPr>
      </w:pPr>
      <w:r>
        <w:rPr>
          <w:rFonts w:ascii="Georgia" w:hAnsi="Georgia" w:eastAsia="Georgia" w:cs="Georgia"/>
          <w:sz w:val="24"/>
          <w:szCs w:val="24"/>
          <w:rtl w:val="0"/>
        </w:rPr>
        <w:t>Jenatabadi, Hashem Salarzadeh. (2015). An Overview of Organizational Performance</w:t>
      </w:r>
    </w:p>
    <w:p w14:paraId="000000C4">
      <w:pPr>
        <w:spacing w:line="480" w:lineRule="auto"/>
        <w:ind w:firstLine="720"/>
        <w:jc w:val="both"/>
        <w:rPr>
          <w:rFonts w:ascii="Georgia" w:hAnsi="Georgia" w:eastAsia="Georgia" w:cs="Georgia"/>
          <w:sz w:val="24"/>
          <w:szCs w:val="24"/>
        </w:rPr>
      </w:pPr>
      <w:r>
        <w:rPr>
          <w:rFonts w:ascii="Georgia" w:hAnsi="Georgia" w:eastAsia="Georgia" w:cs="Georgia"/>
          <w:sz w:val="24"/>
          <w:szCs w:val="24"/>
          <w:rtl w:val="0"/>
        </w:rPr>
        <w:t>Index: Definitions and Measurements.</w:t>
      </w:r>
    </w:p>
    <w:p w14:paraId="000000C5">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https://www.researchgate.net/publication/275659514_An_Overview_of_Organizational_Performance_Index_Definitions_and_Measurements</w:t>
      </w:r>
    </w:p>
    <w:p w14:paraId="000000C6">
      <w:pPr>
        <w:spacing w:line="360" w:lineRule="auto"/>
        <w:ind w:left="720" w:firstLine="0"/>
        <w:jc w:val="both"/>
        <w:rPr>
          <w:rFonts w:ascii="Georgia" w:hAnsi="Georgia" w:eastAsia="Georgia" w:cs="Georgia"/>
          <w:sz w:val="24"/>
          <w:szCs w:val="24"/>
        </w:rPr>
      </w:pPr>
    </w:p>
    <w:p w14:paraId="000000C7">
      <w:pPr>
        <w:spacing w:line="480" w:lineRule="auto"/>
        <w:ind w:left="0" w:firstLine="0"/>
        <w:jc w:val="both"/>
        <w:rPr>
          <w:rFonts w:ascii="Georgia" w:hAnsi="Georgia" w:eastAsia="Georgia" w:cs="Georgia"/>
          <w:sz w:val="24"/>
          <w:szCs w:val="24"/>
        </w:rPr>
      </w:pPr>
      <w:r>
        <w:rPr>
          <w:rFonts w:ascii="Georgia" w:hAnsi="Georgia" w:eastAsia="Georgia" w:cs="Georgia"/>
          <w:sz w:val="24"/>
          <w:szCs w:val="24"/>
          <w:rtl w:val="0"/>
        </w:rPr>
        <w:t xml:space="preserve">Kiran, Raj &amp; Abhinav, T &amp; Nafeez, V &amp; Meghana, R &amp; M P, Sunil. (2016). STUDENT </w:t>
      </w:r>
    </w:p>
    <w:p w14:paraId="000000C8">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DATABASE MANAGEMENT AND ENQUIRY SYSTEM USING BARCODE SCANNER. https://www.researchgate.net/publication/334941858_STUDENT_DATABASE_MANAGEMENT_AND_ENQUIRY_SYSTEM_USING_BARCODE_SCANNER</w:t>
      </w:r>
    </w:p>
    <w:p w14:paraId="000000C9">
      <w:pPr>
        <w:spacing w:line="480" w:lineRule="auto"/>
        <w:ind w:left="0" w:firstLine="0"/>
        <w:jc w:val="both"/>
        <w:rPr>
          <w:rFonts w:ascii="Georgia" w:hAnsi="Georgia" w:eastAsia="Georgia" w:cs="Georgia"/>
          <w:sz w:val="24"/>
          <w:szCs w:val="24"/>
        </w:rPr>
      </w:pPr>
    </w:p>
    <w:p w14:paraId="000000CA">
      <w:pPr>
        <w:spacing w:line="480" w:lineRule="auto"/>
        <w:jc w:val="both"/>
        <w:rPr>
          <w:rFonts w:ascii="Georgia" w:hAnsi="Georgia" w:eastAsia="Georgia" w:cs="Georgia"/>
          <w:sz w:val="24"/>
          <w:szCs w:val="24"/>
        </w:rPr>
      </w:pPr>
      <w:r>
        <w:rPr>
          <w:rFonts w:ascii="Georgia" w:hAnsi="Georgia" w:eastAsia="Georgia" w:cs="Georgia"/>
          <w:sz w:val="24"/>
          <w:szCs w:val="24"/>
          <w:rtl w:val="0"/>
        </w:rPr>
        <w:t>Liza Moda. (2023) . “Digitalization in the Philippines” . Liza Moda</w:t>
      </w:r>
    </w:p>
    <w:p w14:paraId="000000CB">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https://medium.com/@liza.moda/digitalization-in-the-philippines-606904de3eb</w:t>
      </w:r>
    </w:p>
    <w:p w14:paraId="000000CC">
      <w:pPr>
        <w:spacing w:line="480" w:lineRule="auto"/>
        <w:ind w:firstLine="720"/>
        <w:jc w:val="both"/>
        <w:rPr>
          <w:rFonts w:ascii="Georgia" w:hAnsi="Georgia" w:eastAsia="Georgia" w:cs="Georgia"/>
          <w:sz w:val="24"/>
          <w:szCs w:val="24"/>
        </w:rPr>
      </w:pPr>
    </w:p>
    <w:p w14:paraId="000000CD">
      <w:pPr>
        <w:spacing w:line="480" w:lineRule="auto"/>
        <w:jc w:val="both"/>
        <w:rPr>
          <w:rFonts w:ascii="Georgia" w:hAnsi="Georgia" w:eastAsia="Georgia" w:cs="Georgia"/>
          <w:sz w:val="24"/>
          <w:szCs w:val="24"/>
        </w:rPr>
      </w:pPr>
      <w:r>
        <w:rPr>
          <w:rFonts w:ascii="Georgia" w:hAnsi="Georgia" w:eastAsia="Georgia" w:cs="Georgia"/>
          <w:sz w:val="24"/>
          <w:szCs w:val="24"/>
          <w:rtl w:val="0"/>
        </w:rPr>
        <w:t>Mohd Fauzi, Nurul Amirah &amp; Azhar, Zubir &amp; Kishan, K.. (2022). Financial</w:t>
      </w:r>
    </w:p>
    <w:p w14:paraId="000000CE">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 xml:space="preserve">Management System and the Dynamics of University’s Operations and Activities: The Case of a Malaysian Public University. 14. 1393-1412. </w:t>
      </w:r>
    </w:p>
    <w:p w14:paraId="000000CF">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https://www.researchgate.net/publication/366577804_Financial_Management_System_and_the_Dynamics_of_University's_Operations_and_Activities_The_Case_of_a_Malaysian_Public_University</w:t>
      </w:r>
    </w:p>
    <w:p w14:paraId="000000D0">
      <w:pPr>
        <w:spacing w:line="480" w:lineRule="auto"/>
        <w:jc w:val="both"/>
        <w:rPr>
          <w:rFonts w:ascii="Georgia" w:hAnsi="Georgia" w:eastAsia="Georgia" w:cs="Georgia"/>
          <w:sz w:val="24"/>
          <w:szCs w:val="24"/>
        </w:rPr>
      </w:pPr>
      <w:r>
        <w:rPr>
          <w:rFonts w:ascii="Georgia" w:hAnsi="Georgia" w:eastAsia="Georgia" w:cs="Georgia"/>
          <w:sz w:val="24"/>
          <w:szCs w:val="24"/>
          <w:rtl w:val="0"/>
        </w:rPr>
        <w:t>National Archives of the Philippines. (2021) . Electronic Management Records</w:t>
      </w:r>
    </w:p>
    <w:p w14:paraId="000000D1">
      <w:pPr>
        <w:spacing w:line="480" w:lineRule="auto"/>
        <w:ind w:firstLine="720"/>
        <w:jc w:val="both"/>
        <w:rPr>
          <w:rFonts w:ascii="Georgia" w:hAnsi="Georgia" w:eastAsia="Georgia" w:cs="Georgia"/>
          <w:sz w:val="24"/>
          <w:szCs w:val="24"/>
        </w:rPr>
      </w:pPr>
      <w:r>
        <w:rPr>
          <w:rFonts w:ascii="Georgia" w:hAnsi="Georgia" w:eastAsia="Georgia" w:cs="Georgia"/>
          <w:sz w:val="24"/>
          <w:szCs w:val="24"/>
          <w:rtl w:val="0"/>
        </w:rPr>
        <w:t>Policy.</w:t>
      </w:r>
    </w:p>
    <w:p w14:paraId="000000D2">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https://nationalarchives.gov.ph/wp-content/uploads/2021/08/ERM-Policy_1628243555.pdf</w:t>
      </w:r>
    </w:p>
    <w:p w14:paraId="000000D3">
      <w:pPr>
        <w:spacing w:line="480" w:lineRule="auto"/>
        <w:jc w:val="both"/>
        <w:rPr>
          <w:rFonts w:ascii="Georgia" w:hAnsi="Georgia" w:eastAsia="Georgia" w:cs="Georgia"/>
          <w:sz w:val="24"/>
          <w:szCs w:val="24"/>
        </w:rPr>
      </w:pPr>
    </w:p>
    <w:p w14:paraId="000000D4">
      <w:pPr>
        <w:spacing w:line="480" w:lineRule="auto"/>
        <w:jc w:val="both"/>
        <w:rPr>
          <w:rFonts w:ascii="Georgia" w:hAnsi="Georgia" w:eastAsia="Georgia" w:cs="Georgia"/>
          <w:sz w:val="24"/>
          <w:szCs w:val="24"/>
        </w:rPr>
      </w:pPr>
      <w:r>
        <w:rPr>
          <w:rFonts w:ascii="Georgia" w:hAnsi="Georgia" w:eastAsia="Georgia" w:cs="Georgia"/>
          <w:sz w:val="24"/>
          <w:szCs w:val="24"/>
          <w:rtl w:val="0"/>
        </w:rPr>
        <w:t>Pangcatan, Leilannie &amp; Prado, Nenita. (2020). Digitization: A Solution to the</w:t>
      </w:r>
    </w:p>
    <w:p w14:paraId="000000D5">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 xml:space="preserve">Preservation of Records at the Mindanao State University Main-Campus. </w:t>
      </w:r>
    </w:p>
    <w:p w14:paraId="000000D6">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https://www.researchgate.net/publication/339016356_Digitization_A_Solution_to_the_Preservation_of_Records_at_the_Mindanao_State_University_Main-Campus</w:t>
      </w:r>
      <w:r>
        <w:rPr>
          <w:rFonts w:ascii="Georgia" w:hAnsi="Georgia" w:eastAsia="Georgia" w:cs="Georgia"/>
          <w:sz w:val="24"/>
          <w:szCs w:val="24"/>
          <w:rtl w:val="0"/>
        </w:rPr>
        <w:tab/>
      </w:r>
    </w:p>
    <w:p w14:paraId="000000D7">
      <w:pPr>
        <w:spacing w:line="480" w:lineRule="auto"/>
        <w:ind w:left="0" w:firstLine="0"/>
        <w:jc w:val="both"/>
        <w:rPr>
          <w:rFonts w:ascii="Georgia" w:hAnsi="Georgia" w:eastAsia="Georgia" w:cs="Georgia"/>
          <w:sz w:val="24"/>
          <w:szCs w:val="24"/>
        </w:rPr>
      </w:pPr>
    </w:p>
    <w:p w14:paraId="000000D8">
      <w:pPr>
        <w:spacing w:line="480" w:lineRule="auto"/>
        <w:jc w:val="both"/>
        <w:rPr>
          <w:rFonts w:ascii="Georgia" w:hAnsi="Georgia" w:eastAsia="Georgia" w:cs="Georgia"/>
          <w:sz w:val="24"/>
          <w:szCs w:val="24"/>
        </w:rPr>
      </w:pPr>
      <w:r>
        <w:rPr>
          <w:rFonts w:ascii="Georgia" w:hAnsi="Georgia" w:eastAsia="Georgia" w:cs="Georgia"/>
          <w:sz w:val="24"/>
          <w:szCs w:val="24"/>
          <w:rtl w:val="0"/>
        </w:rPr>
        <w:t>Purcia, E., &amp; Velarde, A. . (2022). Student Registration and Records Management</w:t>
      </w:r>
    </w:p>
    <w:p w14:paraId="000000D9">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Services of the Three Private Universities in the Philippines: Basis for Academic Records Digitization. American Journal of Multidisciplinary Research and Innovation,</w:t>
      </w:r>
    </w:p>
    <w:p w14:paraId="000000DA">
      <w:pPr>
        <w:spacing w:line="480" w:lineRule="auto"/>
        <w:ind w:firstLine="720"/>
        <w:jc w:val="both"/>
        <w:rPr>
          <w:rFonts w:ascii="Georgia" w:hAnsi="Georgia" w:eastAsia="Georgia" w:cs="Georgia"/>
          <w:sz w:val="24"/>
          <w:szCs w:val="24"/>
        </w:rPr>
      </w:pPr>
      <w:r>
        <w:rPr>
          <w:rFonts w:ascii="Georgia" w:hAnsi="Georgia" w:eastAsia="Georgia" w:cs="Georgia"/>
          <w:sz w:val="24"/>
          <w:szCs w:val="24"/>
          <w:highlight w:val="white"/>
          <w:rtl w:val="0"/>
        </w:rPr>
        <w:t>https://doi.org/10.54536/ajmri.v1i4.447</w:t>
      </w:r>
    </w:p>
    <w:p w14:paraId="000000DB">
      <w:pPr>
        <w:spacing w:line="480" w:lineRule="auto"/>
        <w:ind w:firstLine="720"/>
        <w:jc w:val="both"/>
        <w:rPr>
          <w:rFonts w:ascii="Georgia" w:hAnsi="Georgia" w:eastAsia="Georgia" w:cs="Georgia"/>
          <w:sz w:val="24"/>
          <w:szCs w:val="24"/>
        </w:rPr>
      </w:pPr>
    </w:p>
    <w:p w14:paraId="000000DC">
      <w:pPr>
        <w:spacing w:line="480" w:lineRule="auto"/>
        <w:ind w:left="0" w:firstLine="0"/>
        <w:jc w:val="both"/>
        <w:rPr>
          <w:rFonts w:ascii="Georgia" w:hAnsi="Georgia" w:eastAsia="Georgia" w:cs="Georgia"/>
          <w:sz w:val="24"/>
          <w:szCs w:val="24"/>
        </w:rPr>
      </w:pPr>
      <w:r>
        <w:rPr>
          <w:rFonts w:ascii="Georgia" w:hAnsi="Georgia" w:eastAsia="Georgia" w:cs="Georgia"/>
          <w:sz w:val="24"/>
          <w:szCs w:val="24"/>
          <w:rtl w:val="0"/>
        </w:rPr>
        <w:t xml:space="preserve">Sakthivel RS. (2014). ROLE IMPACT AND IMPORTANCE OF MIS. Sakthivel RS. </w:t>
      </w:r>
    </w:p>
    <w:p w14:paraId="000000DD">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https://www.linkedin.com/pulse/20140901121616-270946654-role-impact-and-importance-of-mis/</w:t>
      </w:r>
    </w:p>
    <w:p w14:paraId="000000DE">
      <w:pPr>
        <w:spacing w:line="480" w:lineRule="auto"/>
        <w:ind w:left="0" w:firstLine="0"/>
        <w:jc w:val="both"/>
        <w:rPr>
          <w:rFonts w:ascii="Georgia" w:hAnsi="Georgia" w:eastAsia="Georgia" w:cs="Georgia"/>
          <w:sz w:val="24"/>
          <w:szCs w:val="24"/>
        </w:rPr>
      </w:pPr>
    </w:p>
    <w:p w14:paraId="000000DF">
      <w:pPr>
        <w:spacing w:line="480" w:lineRule="auto"/>
        <w:jc w:val="both"/>
        <w:rPr>
          <w:rFonts w:ascii="Georgia" w:hAnsi="Georgia" w:eastAsia="Georgia" w:cs="Georgia"/>
          <w:sz w:val="24"/>
          <w:szCs w:val="24"/>
        </w:rPr>
      </w:pPr>
      <w:r>
        <w:rPr>
          <w:rFonts w:ascii="Georgia" w:hAnsi="Georgia" w:eastAsia="Georgia" w:cs="Georgia"/>
          <w:sz w:val="24"/>
          <w:szCs w:val="24"/>
          <w:rtl w:val="0"/>
        </w:rPr>
        <w:t xml:space="preserve">Shumail Zafar. (2023). What is the definition of a paper based system?. </w:t>
      </w:r>
    </w:p>
    <w:p w14:paraId="000000E0">
      <w:pPr>
        <w:spacing w:line="480" w:lineRule="auto"/>
        <w:ind w:firstLine="720"/>
        <w:jc w:val="both"/>
        <w:rPr>
          <w:rFonts w:ascii="Georgia" w:hAnsi="Georgia" w:eastAsia="Georgia" w:cs="Georgia"/>
          <w:sz w:val="24"/>
          <w:szCs w:val="24"/>
        </w:rPr>
      </w:pPr>
      <w:r>
        <w:rPr>
          <w:rFonts w:ascii="Georgia" w:hAnsi="Georgia" w:eastAsia="Georgia" w:cs="Georgia"/>
          <w:sz w:val="24"/>
          <w:szCs w:val="24"/>
          <w:rtl w:val="0"/>
        </w:rPr>
        <w:t>Shumail Zafar</w:t>
      </w:r>
    </w:p>
    <w:p w14:paraId="000000E1">
      <w:pPr>
        <w:spacing w:line="480" w:lineRule="auto"/>
        <w:ind w:firstLine="720"/>
        <w:jc w:val="both"/>
        <w:rPr>
          <w:rFonts w:ascii="Georgia" w:hAnsi="Georgia" w:eastAsia="Georgia" w:cs="Georgia"/>
          <w:sz w:val="24"/>
          <w:szCs w:val="24"/>
        </w:rPr>
      </w:pPr>
      <w:r>
        <w:rPr>
          <w:rFonts w:ascii="Georgia" w:hAnsi="Georgia" w:eastAsia="Georgia" w:cs="Georgia"/>
          <w:sz w:val="24"/>
          <w:szCs w:val="24"/>
          <w:rtl w:val="0"/>
        </w:rPr>
        <w:t>https://www.quora.com/What-is-the-definition-of-a-paper-based-system</w:t>
      </w:r>
    </w:p>
    <w:p w14:paraId="000000E2">
      <w:pPr>
        <w:spacing w:line="480" w:lineRule="auto"/>
        <w:ind w:left="0" w:firstLine="0"/>
        <w:jc w:val="both"/>
        <w:rPr>
          <w:rFonts w:ascii="Georgia" w:hAnsi="Georgia" w:eastAsia="Georgia" w:cs="Georgia"/>
          <w:sz w:val="24"/>
          <w:szCs w:val="24"/>
        </w:rPr>
      </w:pPr>
    </w:p>
    <w:p w14:paraId="000000E3">
      <w:pPr>
        <w:spacing w:line="480" w:lineRule="auto"/>
        <w:ind w:left="0" w:firstLine="0"/>
        <w:jc w:val="both"/>
        <w:rPr>
          <w:rFonts w:ascii="Georgia" w:hAnsi="Georgia" w:eastAsia="Georgia" w:cs="Georgia"/>
          <w:sz w:val="24"/>
          <w:szCs w:val="24"/>
        </w:rPr>
      </w:pPr>
    </w:p>
    <w:p w14:paraId="000000E4">
      <w:pPr>
        <w:spacing w:line="480" w:lineRule="auto"/>
        <w:jc w:val="both"/>
        <w:rPr>
          <w:rFonts w:ascii="Georgia" w:hAnsi="Georgia" w:eastAsia="Georgia" w:cs="Georgia"/>
          <w:sz w:val="24"/>
          <w:szCs w:val="24"/>
        </w:rPr>
      </w:pPr>
      <w:r>
        <w:rPr>
          <w:rFonts w:ascii="Georgia" w:hAnsi="Georgia" w:eastAsia="Georgia" w:cs="Georgia"/>
          <w:sz w:val="24"/>
          <w:szCs w:val="24"/>
          <w:rtl w:val="0"/>
        </w:rPr>
        <w:t xml:space="preserve"> Thottoli, Mohammed &amp; Islam, Md. Aminul &amp; Yusof, Mohd &amp; Hassan, Md. Sharif &amp;</w:t>
      </w:r>
    </w:p>
    <w:p w14:paraId="000000E5">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 xml:space="preserve">Hassan, Md Arif. (2023). Embracing Digital Transformation in Financial Services: From Past to Future. SAGE Open. 13. 10.1177/21582440231214590. </w:t>
      </w:r>
    </w:p>
    <w:p w14:paraId="000000E6">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https://www.researchgate.net/publication/376679943_Embracing_Digital_Transformation_in_Financial_Services_From_Past_to_Future</w:t>
      </w:r>
    </w:p>
    <w:p w14:paraId="000000E7">
      <w:pPr>
        <w:spacing w:line="480" w:lineRule="auto"/>
        <w:ind w:left="0" w:firstLine="0"/>
        <w:jc w:val="both"/>
        <w:rPr>
          <w:rFonts w:ascii="Georgia" w:hAnsi="Georgia" w:eastAsia="Georgia" w:cs="Georgia"/>
          <w:sz w:val="24"/>
          <w:szCs w:val="24"/>
        </w:rPr>
      </w:pPr>
    </w:p>
    <w:p w14:paraId="000000E8">
      <w:pPr>
        <w:spacing w:line="480" w:lineRule="auto"/>
        <w:ind w:left="720" w:firstLine="0"/>
        <w:jc w:val="both"/>
        <w:rPr>
          <w:rFonts w:ascii="Georgia" w:hAnsi="Georgia" w:eastAsia="Georgia" w:cs="Georgia"/>
          <w:sz w:val="24"/>
          <w:szCs w:val="24"/>
        </w:rPr>
      </w:pPr>
    </w:p>
    <w:p w14:paraId="000000E9">
      <w:pPr>
        <w:spacing w:line="480" w:lineRule="auto"/>
        <w:ind w:left="0" w:firstLine="0"/>
        <w:jc w:val="both"/>
        <w:rPr>
          <w:rFonts w:ascii="Georgia" w:hAnsi="Georgia" w:eastAsia="Georgia" w:cs="Georgia"/>
          <w:sz w:val="24"/>
          <w:szCs w:val="24"/>
        </w:rPr>
      </w:pPr>
      <w:r>
        <w:rPr>
          <w:rFonts w:ascii="Georgia" w:hAnsi="Georgia" w:eastAsia="Georgia" w:cs="Georgia"/>
          <w:sz w:val="24"/>
          <w:szCs w:val="24"/>
          <w:rtl w:val="0"/>
        </w:rPr>
        <w:t>Voitovych, V.A. &amp; Chupryna, Iu. (2023). Optimization and control of the work</w:t>
      </w:r>
    </w:p>
    <w:p w14:paraId="000000EA">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 xml:space="preserve">program in the financial management subsystem of the construction organization. Ways to Improve Construction Efficiency. </w:t>
      </w:r>
    </w:p>
    <w:p w14:paraId="000000EB">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https://www.researchgate.net/publication/376743592_Optimization_and_control_of_the_work_program_in_the_financial_management_subsystem_of_the_construction_organization</w:t>
      </w:r>
    </w:p>
    <w:p w14:paraId="000000EC">
      <w:pPr>
        <w:spacing w:line="480" w:lineRule="auto"/>
        <w:ind w:left="0" w:firstLine="0"/>
        <w:jc w:val="both"/>
        <w:rPr>
          <w:rFonts w:ascii="Georgia" w:hAnsi="Georgia" w:eastAsia="Georgia" w:cs="Georgia"/>
          <w:sz w:val="24"/>
          <w:szCs w:val="24"/>
        </w:rPr>
      </w:pPr>
    </w:p>
    <w:p w14:paraId="000000ED">
      <w:pPr>
        <w:spacing w:line="480" w:lineRule="auto"/>
        <w:ind w:left="0" w:firstLine="0"/>
        <w:jc w:val="both"/>
        <w:rPr>
          <w:rFonts w:ascii="Georgia" w:hAnsi="Georgia" w:eastAsia="Georgia" w:cs="Georgia"/>
          <w:sz w:val="24"/>
          <w:szCs w:val="24"/>
        </w:rPr>
      </w:pPr>
      <w:r>
        <w:rPr>
          <w:rFonts w:ascii="Georgia" w:hAnsi="Georgia" w:eastAsia="Georgia" w:cs="Georgia"/>
          <w:sz w:val="24"/>
          <w:szCs w:val="24"/>
          <w:rtl w:val="0"/>
        </w:rPr>
        <w:t xml:space="preserve">Jonathan D. Isip. (2016) . Assessment of digital preservation needs towards </w:t>
      </w:r>
    </w:p>
    <w:p w14:paraId="000000EE">
      <w:pPr>
        <w:spacing w:line="480" w:lineRule="auto"/>
        <w:ind w:left="0" w:firstLine="720"/>
        <w:jc w:val="both"/>
        <w:rPr>
          <w:rFonts w:ascii="Roboto" w:hAnsi="Roboto" w:eastAsia="Roboto" w:cs="Roboto"/>
          <w:sz w:val="24"/>
          <w:szCs w:val="24"/>
          <w:highlight w:val="white"/>
        </w:rPr>
      </w:pPr>
      <w:r>
        <w:rPr>
          <w:rFonts w:ascii="Georgia" w:hAnsi="Georgia" w:eastAsia="Georgia" w:cs="Georgia"/>
          <w:sz w:val="24"/>
          <w:szCs w:val="24"/>
          <w:rtl w:val="0"/>
        </w:rPr>
        <w:t xml:space="preserve">curriculum development in the up school of library and information studies. </w:t>
      </w:r>
      <w:r>
        <w:rPr>
          <w:rFonts w:ascii="Roboto" w:hAnsi="Roboto" w:eastAsia="Roboto" w:cs="Roboto"/>
          <w:sz w:val="24"/>
          <w:szCs w:val="24"/>
          <w:highlight w:val="white"/>
          <w:rtl w:val="0"/>
        </w:rPr>
        <w:t>Journal of Philippine Librarianship.</w:t>
      </w:r>
    </w:p>
    <w:p w14:paraId="000000EF">
      <w:pPr>
        <w:spacing w:line="480" w:lineRule="auto"/>
        <w:ind w:left="0" w:firstLine="720"/>
        <w:jc w:val="both"/>
        <w:rPr>
          <w:rFonts w:ascii="Georgia" w:hAnsi="Georgia" w:eastAsia="Georgia" w:cs="Georgia"/>
          <w:sz w:val="24"/>
          <w:szCs w:val="24"/>
        </w:rPr>
      </w:pPr>
      <w:r>
        <w:rPr>
          <w:rFonts w:ascii="Roboto" w:hAnsi="Roboto" w:eastAsia="Roboto" w:cs="Roboto"/>
          <w:sz w:val="24"/>
          <w:szCs w:val="24"/>
          <w:highlight w:val="white"/>
          <w:rtl w:val="0"/>
        </w:rPr>
        <w:t>https://journals.upd.edu.ph/index.php/jpl/article/view/5280</w:t>
      </w:r>
    </w:p>
    <w:p w14:paraId="000000F0">
      <w:pPr>
        <w:spacing w:line="480" w:lineRule="auto"/>
        <w:ind w:left="0" w:firstLine="0"/>
        <w:jc w:val="both"/>
        <w:rPr>
          <w:rFonts w:ascii="Georgia" w:hAnsi="Georgia" w:eastAsia="Georgia" w:cs="Georgia"/>
          <w:sz w:val="24"/>
          <w:szCs w:val="24"/>
        </w:rPr>
      </w:pPr>
    </w:p>
    <w:p w14:paraId="000000F1">
      <w:pPr>
        <w:spacing w:line="480" w:lineRule="auto"/>
        <w:ind w:left="0" w:firstLine="720"/>
        <w:jc w:val="both"/>
        <w:rPr>
          <w:rFonts w:ascii="Georgia" w:hAnsi="Georgia" w:eastAsia="Georgia" w:cs="Georgia"/>
          <w:sz w:val="24"/>
          <w:szCs w:val="24"/>
        </w:rPr>
      </w:pPr>
    </w:p>
    <w:p w14:paraId="000000F2">
      <w:pPr>
        <w:spacing w:line="480" w:lineRule="auto"/>
        <w:ind w:left="0" w:firstLine="0"/>
        <w:jc w:val="both"/>
        <w:rPr>
          <w:rFonts w:ascii="Georgia" w:hAnsi="Georgia" w:eastAsia="Georgia" w:cs="Georgia"/>
          <w:sz w:val="24"/>
          <w:szCs w:val="24"/>
        </w:rPr>
      </w:pPr>
    </w:p>
    <w:p w14:paraId="000000F3">
      <w:pPr>
        <w:spacing w:line="480" w:lineRule="auto"/>
        <w:ind w:left="720" w:firstLine="0"/>
        <w:jc w:val="both"/>
        <w:rPr>
          <w:rFonts w:ascii="Georgia" w:hAnsi="Georgia" w:eastAsia="Georgia" w:cs="Georgia"/>
          <w:sz w:val="24"/>
          <w:szCs w:val="24"/>
        </w:rPr>
      </w:pPr>
    </w:p>
    <w:p w14:paraId="000000F4">
      <w:pPr>
        <w:spacing w:line="480" w:lineRule="auto"/>
        <w:ind w:left="0" w:firstLine="0"/>
        <w:jc w:val="both"/>
        <w:rPr>
          <w:rFonts w:ascii="Georgia" w:hAnsi="Georgia" w:eastAsia="Georgia" w:cs="Georgia"/>
          <w:sz w:val="24"/>
          <w:szCs w:val="24"/>
        </w:rPr>
      </w:pPr>
    </w:p>
    <w:p w14:paraId="000000F5">
      <w:pPr>
        <w:spacing w:line="480" w:lineRule="auto"/>
        <w:ind w:left="720" w:firstLine="0"/>
        <w:jc w:val="both"/>
        <w:rPr>
          <w:rFonts w:ascii="Georgia" w:hAnsi="Georgia" w:eastAsia="Georgia" w:cs="Georgia"/>
          <w:sz w:val="24"/>
          <w:szCs w:val="24"/>
        </w:rPr>
      </w:pPr>
    </w:p>
    <w:p w14:paraId="000000F6">
      <w:pPr>
        <w:spacing w:line="480" w:lineRule="auto"/>
        <w:ind w:left="0" w:firstLine="0"/>
        <w:jc w:val="left"/>
        <w:rPr>
          <w:rFonts w:ascii="Georgia" w:hAnsi="Georgia" w:eastAsia="Georgia" w:cs="Georgia"/>
          <w:sz w:val="24"/>
          <w:szCs w:val="24"/>
        </w:rPr>
      </w:pPr>
    </w:p>
    <w:p w14:paraId="000000F7">
      <w:pPr>
        <w:spacing w:line="480" w:lineRule="auto"/>
        <w:ind w:left="0" w:firstLine="0"/>
        <w:jc w:val="center"/>
        <w:rPr>
          <w:rFonts w:ascii="Georgia" w:hAnsi="Georgia" w:eastAsia="Georgia" w:cs="Georgia"/>
          <w:b/>
          <w:sz w:val="24"/>
          <w:szCs w:val="24"/>
        </w:rPr>
      </w:pPr>
      <w:r>
        <w:rPr>
          <w:rFonts w:ascii="Georgia" w:hAnsi="Georgia" w:eastAsia="Georgia" w:cs="Georgia"/>
          <w:b/>
          <w:sz w:val="24"/>
          <w:szCs w:val="24"/>
          <w:rtl w:val="0"/>
        </w:rPr>
        <w:t>CHAPTER II</w:t>
      </w:r>
    </w:p>
    <w:p w14:paraId="000000F8">
      <w:pPr>
        <w:spacing w:before="240" w:after="240" w:line="480" w:lineRule="auto"/>
        <w:jc w:val="center"/>
        <w:rPr>
          <w:rFonts w:ascii="Georgia" w:hAnsi="Georgia" w:eastAsia="Georgia" w:cs="Georgia"/>
          <w:b/>
          <w:sz w:val="24"/>
          <w:szCs w:val="24"/>
        </w:rPr>
      </w:pPr>
      <w:r>
        <w:rPr>
          <w:rFonts w:ascii="Georgia" w:hAnsi="Georgia" w:eastAsia="Georgia" w:cs="Georgia"/>
          <w:b/>
          <w:sz w:val="24"/>
          <w:szCs w:val="24"/>
          <w:rtl w:val="0"/>
        </w:rPr>
        <w:t>METHODOLOGY</w:t>
      </w:r>
    </w:p>
    <w:p w14:paraId="000000F9">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 xml:space="preserve"> </w:t>
      </w:r>
    </w:p>
    <w:p w14:paraId="000000FA">
      <w:pPr>
        <w:spacing w:before="240" w:after="240" w:line="480" w:lineRule="auto"/>
        <w:ind w:firstLine="720"/>
        <w:jc w:val="both"/>
        <w:rPr>
          <w:rFonts w:ascii="Georgia" w:hAnsi="Georgia" w:eastAsia="Georgia" w:cs="Georgia"/>
          <w:sz w:val="24"/>
          <w:szCs w:val="24"/>
        </w:rPr>
      </w:pPr>
      <w:r>
        <w:rPr>
          <w:rFonts w:ascii="Georgia" w:hAnsi="Georgia" w:eastAsia="Georgia" w:cs="Georgia"/>
          <w:sz w:val="24"/>
          <w:szCs w:val="24"/>
          <w:rtl w:val="0"/>
        </w:rPr>
        <w:t>This chapter presents the software development, data gathering techniques, sources of data, results, theoretical framework, and conceptual framework that were used in designing the system.</w:t>
      </w:r>
    </w:p>
    <w:p w14:paraId="000000FB">
      <w:pPr>
        <w:spacing w:before="240" w:after="240" w:line="480" w:lineRule="auto"/>
        <w:jc w:val="both"/>
        <w:rPr>
          <w:rFonts w:ascii="Georgia" w:hAnsi="Georgia" w:eastAsia="Georgia" w:cs="Georgia"/>
          <w:b/>
          <w:sz w:val="24"/>
          <w:szCs w:val="24"/>
        </w:rPr>
      </w:pPr>
    </w:p>
    <w:p w14:paraId="000000FC">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SOFTWARE DEVELOPMENT</w:t>
      </w:r>
    </w:p>
    <w:p w14:paraId="000000FD">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ab/>
      </w:r>
      <w:r>
        <w:rPr>
          <w:rFonts w:ascii="Georgia" w:hAnsi="Georgia" w:eastAsia="Georgia" w:cs="Georgia"/>
          <w:b/>
          <w:sz w:val="24"/>
          <w:szCs w:val="24"/>
        </w:rPr>
        <w:drawing>
          <wp:inline distT="114300" distB="114300" distL="114300" distR="114300">
            <wp:extent cx="5734050" cy="321056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4" name="image4.jpg"/>
                    <pic:cNvPicPr preferRelativeResize="0"/>
                  </pic:nvPicPr>
                  <pic:blipFill>
                    <a:blip r:embed="rId10"/>
                    <a:srcRect/>
                    <a:stretch>
                      <a:fillRect/>
                    </a:stretch>
                  </pic:blipFill>
                  <pic:spPr>
                    <a:xfrm>
                      <a:off x="0" y="0"/>
                      <a:ext cx="5734050" cy="3210818"/>
                    </a:xfrm>
                    <a:prstGeom prst="rect">
                      <a:avLst/>
                    </a:prstGeom>
                  </pic:spPr>
                </pic:pic>
              </a:graphicData>
            </a:graphic>
          </wp:inline>
        </w:drawing>
      </w:r>
    </w:p>
    <w:p w14:paraId="000000FE">
      <w:pPr>
        <w:spacing w:before="240" w:after="240" w:line="480" w:lineRule="auto"/>
        <w:jc w:val="center"/>
        <w:rPr>
          <w:rFonts w:ascii="Georgia" w:hAnsi="Georgia" w:eastAsia="Georgia" w:cs="Georgia"/>
          <w:b/>
          <w:sz w:val="24"/>
          <w:szCs w:val="24"/>
        </w:rPr>
      </w:pPr>
      <w:r>
        <w:rPr>
          <w:rFonts w:ascii="Georgia" w:hAnsi="Georgia" w:eastAsia="Georgia" w:cs="Georgia"/>
          <w:b/>
          <w:sz w:val="24"/>
          <w:szCs w:val="24"/>
          <w:rtl w:val="0"/>
        </w:rPr>
        <w:t xml:space="preserve">SCRUM METHODOLOGY </w:t>
      </w:r>
    </w:p>
    <w:p w14:paraId="000000FF">
      <w:pPr>
        <w:spacing w:before="240" w:after="240" w:line="480" w:lineRule="auto"/>
        <w:jc w:val="center"/>
        <w:rPr>
          <w:rFonts w:ascii="Georgia" w:hAnsi="Georgia" w:eastAsia="Georgia" w:cs="Georgia"/>
          <w:b/>
          <w:sz w:val="24"/>
          <w:szCs w:val="24"/>
        </w:rPr>
      </w:pPr>
      <w:r>
        <w:rPr>
          <w:rFonts w:ascii="Georgia" w:hAnsi="Georgia" w:eastAsia="Georgia" w:cs="Georgia"/>
          <w:b/>
          <w:sz w:val="24"/>
          <w:szCs w:val="24"/>
          <w:rtl w:val="0"/>
        </w:rPr>
        <w:t>FIGURE 2.1</w:t>
      </w:r>
    </w:p>
    <w:p w14:paraId="00000100">
      <w:pPr>
        <w:spacing w:before="240" w:after="240" w:line="360" w:lineRule="auto"/>
        <w:ind w:left="0" w:firstLine="720"/>
        <w:jc w:val="both"/>
        <w:rPr>
          <w:rFonts w:ascii="Georgia" w:hAnsi="Georgia" w:eastAsia="Georgia" w:cs="Georgia"/>
          <w:sz w:val="24"/>
          <w:szCs w:val="24"/>
        </w:rPr>
      </w:pPr>
      <w:r>
        <w:rPr>
          <w:rFonts w:ascii="Georgia" w:hAnsi="Georgia" w:eastAsia="Georgia" w:cs="Georgia"/>
          <w:b/>
          <w:sz w:val="24"/>
          <w:szCs w:val="24"/>
          <w:rtl w:val="0"/>
        </w:rPr>
        <w:t xml:space="preserve">Initiation. </w:t>
      </w:r>
      <w:r>
        <w:rPr>
          <w:rFonts w:ascii="Georgia" w:hAnsi="Georgia" w:eastAsia="Georgia" w:cs="Georgia"/>
          <w:sz w:val="24"/>
          <w:szCs w:val="24"/>
          <w:rtl w:val="0"/>
        </w:rPr>
        <w:t>The developers initiate the project to digitize the management of the organization (SOECS Department) which aims to automate and digitalize the activities, attendance, clearance, and financial administration including sanctions.</w:t>
      </w:r>
    </w:p>
    <w:p w14:paraId="00000101">
      <w:pPr>
        <w:spacing w:before="240" w:after="240" w:line="360" w:lineRule="auto"/>
        <w:ind w:left="0" w:firstLine="720"/>
        <w:jc w:val="both"/>
        <w:rPr>
          <w:rFonts w:ascii="Georgia" w:hAnsi="Georgia" w:eastAsia="Georgia" w:cs="Georgia"/>
          <w:sz w:val="24"/>
          <w:szCs w:val="24"/>
        </w:rPr>
      </w:pPr>
      <w:r>
        <w:rPr>
          <w:rFonts w:ascii="Georgia" w:hAnsi="Georgia" w:eastAsia="Georgia" w:cs="Georgia"/>
          <w:b/>
          <w:sz w:val="24"/>
          <w:szCs w:val="24"/>
          <w:rtl w:val="0"/>
        </w:rPr>
        <w:t xml:space="preserve">Planning and Estimation. </w:t>
      </w:r>
      <w:r>
        <w:rPr>
          <w:rFonts w:ascii="Georgia" w:hAnsi="Georgia" w:eastAsia="Georgia" w:cs="Georgia"/>
          <w:sz w:val="24"/>
          <w:szCs w:val="24"/>
          <w:rtl w:val="0"/>
        </w:rPr>
        <w:t>In this phase, the developers plot the planned timelines for the milestones slated to be achieved. This involves a comprehensive examination of each milestone's scope and interdependencies within the project framework. The researchers will also develop a detailed roadmap delineating the sequence of milestones and their corresponding timeframes.</w:t>
      </w:r>
    </w:p>
    <w:p w14:paraId="00000102">
      <w:pPr>
        <w:spacing w:before="240" w:after="240" w:line="360" w:lineRule="auto"/>
        <w:ind w:left="0" w:firstLine="720"/>
        <w:jc w:val="both"/>
        <w:rPr>
          <w:rFonts w:ascii="Georgia" w:hAnsi="Georgia" w:eastAsia="Georgia" w:cs="Georgia"/>
          <w:sz w:val="24"/>
          <w:szCs w:val="24"/>
        </w:rPr>
      </w:pPr>
      <w:r>
        <w:rPr>
          <w:rFonts w:ascii="Georgia" w:hAnsi="Georgia" w:eastAsia="Georgia" w:cs="Georgia"/>
          <w:b/>
          <w:sz w:val="24"/>
          <w:szCs w:val="24"/>
          <w:rtl w:val="0"/>
        </w:rPr>
        <w:t xml:space="preserve">Implementation. </w:t>
      </w:r>
      <w:r>
        <w:rPr>
          <w:rFonts w:ascii="Georgia" w:hAnsi="Georgia" w:eastAsia="Georgia" w:cs="Georgia"/>
          <w:sz w:val="24"/>
          <w:szCs w:val="24"/>
          <w:rtl w:val="0"/>
        </w:rPr>
        <w:t xml:space="preserve">During this phase, the researchers transition from planning and estimation to active implementation of all outlined plans and estimations. It marks the pivotal moment when anticipated timelines are translated into concrete progress. </w:t>
      </w:r>
    </w:p>
    <w:p w14:paraId="00000103">
      <w:pPr>
        <w:spacing w:before="240" w:after="240" w:line="360" w:lineRule="auto"/>
        <w:ind w:left="0" w:firstLine="720"/>
        <w:jc w:val="both"/>
        <w:rPr>
          <w:rFonts w:ascii="Georgia" w:hAnsi="Georgia" w:eastAsia="Georgia" w:cs="Georgia"/>
          <w:color w:val="2D2D2D"/>
          <w:sz w:val="24"/>
          <w:szCs w:val="24"/>
        </w:rPr>
      </w:pPr>
      <w:r>
        <w:rPr>
          <w:rFonts w:ascii="Georgia" w:hAnsi="Georgia" w:eastAsia="Georgia" w:cs="Georgia"/>
          <w:b/>
          <w:sz w:val="24"/>
          <w:szCs w:val="24"/>
          <w:rtl w:val="0"/>
        </w:rPr>
        <w:t xml:space="preserve">Reviewing. </w:t>
      </w:r>
      <w:r>
        <w:rPr>
          <w:rFonts w:ascii="Georgia" w:hAnsi="Georgia" w:eastAsia="Georgia" w:cs="Georgia"/>
          <w:sz w:val="24"/>
          <w:szCs w:val="24"/>
          <w:rtl w:val="0"/>
        </w:rPr>
        <w:t xml:space="preserve">This phase is where the researchers review the results of the completed sprints and backlogs. This is also where the researchers can brainstorm ideas for further improvement in the system. </w:t>
      </w:r>
    </w:p>
    <w:p w14:paraId="00000104">
      <w:pPr>
        <w:spacing w:before="240" w:after="240" w:line="360" w:lineRule="auto"/>
        <w:ind w:left="0" w:firstLine="720"/>
        <w:jc w:val="both"/>
        <w:rPr>
          <w:rFonts w:ascii="Georgia" w:hAnsi="Georgia" w:eastAsia="Georgia" w:cs="Georgia"/>
          <w:color w:val="2D2D2D"/>
          <w:sz w:val="24"/>
          <w:szCs w:val="24"/>
        </w:rPr>
      </w:pPr>
      <w:r>
        <w:rPr>
          <w:rFonts w:ascii="Georgia" w:hAnsi="Georgia" w:eastAsia="Georgia" w:cs="Georgia"/>
          <w:b/>
          <w:color w:val="2D2D2D"/>
          <w:sz w:val="24"/>
          <w:szCs w:val="24"/>
          <w:rtl w:val="0"/>
        </w:rPr>
        <w:t>Releasing.</w:t>
      </w:r>
      <w:r>
        <w:rPr>
          <w:rFonts w:ascii="Georgia" w:hAnsi="Georgia" w:eastAsia="Georgia" w:cs="Georgia"/>
          <w:color w:val="2D2D2D"/>
          <w:sz w:val="24"/>
          <w:szCs w:val="24"/>
          <w:rtl w:val="0"/>
        </w:rPr>
        <w:t xml:space="preserve"> This final stage is where the researchers launch the system for the organization to be able to use for production. </w:t>
      </w:r>
    </w:p>
    <w:p w14:paraId="00000105">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Purpose, Deliverables, and Development Activities</w:t>
      </w:r>
    </w:p>
    <w:p w14:paraId="00000106">
      <w:pPr>
        <w:spacing w:before="240" w:after="240" w:line="480" w:lineRule="auto"/>
        <w:jc w:val="center"/>
        <w:rPr>
          <w:rFonts w:ascii="Georgia" w:hAnsi="Georgia" w:eastAsia="Georgia" w:cs="Georgia"/>
          <w:b/>
          <w:sz w:val="24"/>
          <w:szCs w:val="24"/>
        </w:rPr>
      </w:pPr>
      <w:r>
        <w:rPr>
          <w:rFonts w:ascii="Georgia" w:hAnsi="Georgia" w:eastAsia="Georgia" w:cs="Georgia"/>
          <w:b/>
          <w:sz w:val="24"/>
          <w:szCs w:val="24"/>
          <w:rtl w:val="0"/>
        </w:rPr>
        <w:t>Table 1: Activities of Scrum Methodology</w:t>
      </w:r>
    </w:p>
    <w:p w14:paraId="00000107">
      <w:pPr>
        <w:spacing w:before="240" w:after="240" w:line="480" w:lineRule="auto"/>
        <w:jc w:val="center"/>
        <w:rPr>
          <w:rFonts w:ascii="Georgia" w:hAnsi="Georgia" w:eastAsia="Georgia" w:cs="Georgia"/>
          <w:b/>
          <w:sz w:val="24"/>
          <w:szCs w:val="24"/>
        </w:rPr>
      </w:pPr>
    </w:p>
    <w:tbl>
      <w:tblPr>
        <w:tblStyle w:val="13"/>
        <w:tblW w:w="89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35"/>
        <w:gridCol w:w="2235"/>
        <w:gridCol w:w="2235"/>
        <w:gridCol w:w="2235"/>
      </w:tblGrid>
      <w:tr w14:paraId="4C107A0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tcPr>
          <w:p w14:paraId="00000108">
            <w:pPr>
              <w:widowControl w:val="0"/>
              <w:spacing w:line="240" w:lineRule="auto"/>
              <w:jc w:val="center"/>
              <w:rPr>
                <w:rFonts w:ascii="Georgia" w:hAnsi="Georgia" w:eastAsia="Georgia" w:cs="Georgia"/>
                <w:b/>
                <w:sz w:val="24"/>
                <w:szCs w:val="24"/>
              </w:rPr>
            </w:pPr>
            <w:r>
              <w:rPr>
                <w:rFonts w:ascii="Georgia" w:hAnsi="Georgia" w:eastAsia="Georgia" w:cs="Georgia"/>
                <w:b/>
                <w:sz w:val="24"/>
                <w:szCs w:val="24"/>
                <w:rtl w:val="0"/>
              </w:rPr>
              <w:t>Scrum Method</w:t>
            </w:r>
          </w:p>
        </w:tc>
        <w:tc>
          <w:p w14:paraId="00000109">
            <w:pPr>
              <w:widowControl w:val="0"/>
              <w:spacing w:line="240" w:lineRule="auto"/>
              <w:jc w:val="center"/>
              <w:rPr>
                <w:rFonts w:ascii="Georgia" w:hAnsi="Georgia" w:eastAsia="Georgia" w:cs="Georgia"/>
                <w:b/>
                <w:sz w:val="24"/>
                <w:szCs w:val="24"/>
              </w:rPr>
            </w:pPr>
            <w:r>
              <w:rPr>
                <w:rFonts w:ascii="Georgia" w:hAnsi="Georgia" w:eastAsia="Georgia" w:cs="Georgia"/>
                <w:b/>
                <w:sz w:val="24"/>
                <w:szCs w:val="24"/>
                <w:rtl w:val="0"/>
              </w:rPr>
              <w:t xml:space="preserve">Purpose </w:t>
            </w:r>
          </w:p>
        </w:tc>
        <w:tc>
          <w:p w14:paraId="0000010A">
            <w:pPr>
              <w:widowControl w:val="0"/>
              <w:spacing w:line="240" w:lineRule="auto"/>
              <w:jc w:val="center"/>
              <w:rPr>
                <w:rFonts w:ascii="Georgia" w:hAnsi="Georgia" w:eastAsia="Georgia" w:cs="Georgia"/>
                <w:b/>
                <w:sz w:val="24"/>
                <w:szCs w:val="24"/>
              </w:rPr>
            </w:pPr>
            <w:r>
              <w:rPr>
                <w:rFonts w:ascii="Georgia" w:hAnsi="Georgia" w:eastAsia="Georgia" w:cs="Georgia"/>
                <w:b/>
                <w:sz w:val="24"/>
                <w:szCs w:val="24"/>
                <w:rtl w:val="0"/>
              </w:rPr>
              <w:t>Deliverables</w:t>
            </w:r>
          </w:p>
        </w:tc>
        <w:tc>
          <w:tcPr>
            <w:tcBorders>
              <w:right w:val="single" w:color="FFFFFF" w:sz="8" w:space="0"/>
            </w:tcBorders>
          </w:tcPr>
          <w:p w14:paraId="0000010B">
            <w:pPr>
              <w:widowControl w:val="0"/>
              <w:spacing w:line="240" w:lineRule="auto"/>
              <w:jc w:val="center"/>
              <w:rPr>
                <w:rFonts w:ascii="Georgia" w:hAnsi="Georgia" w:eastAsia="Georgia" w:cs="Georgia"/>
                <w:b/>
                <w:sz w:val="24"/>
                <w:szCs w:val="24"/>
              </w:rPr>
            </w:pPr>
            <w:r>
              <w:rPr>
                <w:rFonts w:ascii="Georgia" w:hAnsi="Georgia" w:eastAsia="Georgia" w:cs="Georgia"/>
                <w:b/>
                <w:sz w:val="24"/>
                <w:szCs w:val="24"/>
                <w:rtl w:val="0"/>
              </w:rPr>
              <w:t>Development Activities</w:t>
            </w:r>
          </w:p>
        </w:tc>
      </w:tr>
      <w:tr w14:paraId="0A99B68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tcPr>
          <w:p w14:paraId="0000010C">
            <w:pPr>
              <w:widowControl w:val="0"/>
              <w:spacing w:line="240" w:lineRule="auto"/>
              <w:jc w:val="center"/>
              <w:rPr>
                <w:rFonts w:ascii="Georgia" w:hAnsi="Georgia" w:eastAsia="Georgia" w:cs="Georgia"/>
                <w:b/>
                <w:sz w:val="24"/>
                <w:szCs w:val="24"/>
              </w:rPr>
            </w:pPr>
            <w:r>
              <w:rPr>
                <w:rFonts w:ascii="Georgia" w:hAnsi="Georgia" w:eastAsia="Georgia" w:cs="Georgia"/>
                <w:b/>
                <w:sz w:val="24"/>
                <w:szCs w:val="24"/>
                <w:rtl w:val="0"/>
              </w:rPr>
              <w:t>Initiation</w:t>
            </w:r>
          </w:p>
        </w:tc>
        <w:tc>
          <w:p w14:paraId="0000010D">
            <w:pPr>
              <w:widowControl w:val="0"/>
              <w:spacing w:line="240" w:lineRule="auto"/>
              <w:jc w:val="both"/>
              <w:rPr>
                <w:rFonts w:ascii="Georgia" w:hAnsi="Georgia" w:eastAsia="Georgia" w:cs="Georgia"/>
                <w:sz w:val="24"/>
                <w:szCs w:val="24"/>
              </w:rPr>
            </w:pPr>
            <w:r>
              <w:rPr>
                <w:rFonts w:ascii="Georgia" w:hAnsi="Georgia" w:eastAsia="Georgia" w:cs="Georgia"/>
                <w:sz w:val="24"/>
                <w:szCs w:val="24"/>
                <w:rtl w:val="0"/>
              </w:rPr>
              <w:t>Describe the primary aims and targets of the project.</w:t>
            </w:r>
          </w:p>
        </w:tc>
        <w:tc>
          <w:p w14:paraId="0000010E">
            <w:pPr>
              <w:widowControl w:val="0"/>
              <w:spacing w:line="240" w:lineRule="auto"/>
              <w:jc w:val="both"/>
              <w:rPr>
                <w:rFonts w:ascii="Georgia" w:hAnsi="Georgia" w:eastAsia="Georgia" w:cs="Georgia"/>
                <w:sz w:val="24"/>
                <w:szCs w:val="24"/>
              </w:rPr>
            </w:pPr>
            <w:r>
              <w:rPr>
                <w:rFonts w:ascii="Georgia" w:hAnsi="Georgia" w:eastAsia="Georgia" w:cs="Georgia"/>
                <w:sz w:val="24"/>
                <w:szCs w:val="24"/>
                <w:rtl w:val="0"/>
              </w:rPr>
              <w:t>The project's objectives, documentation, and outline.</w:t>
            </w:r>
          </w:p>
        </w:tc>
        <w:tc>
          <w:tcPr>
            <w:tcBorders>
              <w:right w:val="single" w:color="FFFFFF" w:sz="8" w:space="0"/>
            </w:tcBorders>
          </w:tcPr>
          <w:p w14:paraId="0000010F">
            <w:pPr>
              <w:widowControl w:val="0"/>
              <w:spacing w:line="240" w:lineRule="auto"/>
              <w:jc w:val="both"/>
              <w:rPr>
                <w:rFonts w:ascii="Georgia" w:hAnsi="Georgia" w:eastAsia="Georgia" w:cs="Georgia"/>
                <w:sz w:val="24"/>
                <w:szCs w:val="24"/>
              </w:rPr>
            </w:pPr>
            <w:r>
              <w:rPr>
                <w:rFonts w:ascii="Georgia" w:hAnsi="Georgia" w:eastAsia="Georgia" w:cs="Georgia"/>
                <w:sz w:val="24"/>
                <w:szCs w:val="24"/>
                <w:rtl w:val="0"/>
              </w:rPr>
              <w:t>Organize brainstorming meetings, conduct user research, and analyze findings.</w:t>
            </w:r>
          </w:p>
        </w:tc>
      </w:tr>
      <w:tr w14:paraId="6948D8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tcPr>
          <w:p w14:paraId="00000110">
            <w:pPr>
              <w:widowControl w:val="0"/>
              <w:spacing w:line="240" w:lineRule="auto"/>
              <w:jc w:val="center"/>
              <w:rPr>
                <w:rFonts w:ascii="Georgia" w:hAnsi="Georgia" w:eastAsia="Georgia" w:cs="Georgia"/>
                <w:b/>
                <w:sz w:val="24"/>
                <w:szCs w:val="24"/>
              </w:rPr>
            </w:pPr>
            <w:r>
              <w:rPr>
                <w:rFonts w:ascii="Georgia" w:hAnsi="Georgia" w:eastAsia="Georgia" w:cs="Georgia"/>
                <w:b/>
                <w:sz w:val="24"/>
                <w:szCs w:val="24"/>
                <w:rtl w:val="0"/>
              </w:rPr>
              <w:t>Planning and Estimation</w:t>
            </w:r>
          </w:p>
        </w:tc>
        <w:tc>
          <w:p w14:paraId="00000111">
            <w:pPr>
              <w:widowControl w:val="0"/>
              <w:spacing w:line="240" w:lineRule="auto"/>
              <w:jc w:val="both"/>
              <w:rPr>
                <w:rFonts w:ascii="Georgia" w:hAnsi="Georgia" w:eastAsia="Georgia" w:cs="Georgia"/>
                <w:sz w:val="24"/>
                <w:szCs w:val="24"/>
              </w:rPr>
            </w:pPr>
            <w:r>
              <w:rPr>
                <w:rFonts w:ascii="Georgia" w:hAnsi="Georgia" w:eastAsia="Georgia" w:cs="Georgia"/>
                <w:sz w:val="24"/>
                <w:szCs w:val="24"/>
                <w:rtl w:val="0"/>
              </w:rPr>
              <w:t>Create a thorough plan outlining the project's creation and implementation.</w:t>
            </w:r>
          </w:p>
        </w:tc>
        <w:tc>
          <w:p w14:paraId="00000112">
            <w:pPr>
              <w:widowControl w:val="0"/>
              <w:spacing w:line="240" w:lineRule="auto"/>
              <w:jc w:val="both"/>
              <w:rPr>
                <w:rFonts w:ascii="Georgia" w:hAnsi="Georgia" w:eastAsia="Georgia" w:cs="Georgia"/>
                <w:sz w:val="24"/>
                <w:szCs w:val="24"/>
              </w:rPr>
            </w:pPr>
            <w:r>
              <w:rPr>
                <w:rFonts w:ascii="Georgia" w:hAnsi="Georgia" w:eastAsia="Georgia" w:cs="Georgia"/>
                <w:sz w:val="24"/>
                <w:szCs w:val="24"/>
                <w:rtl w:val="0"/>
              </w:rPr>
              <w:t>Acceptance criteria, user stories, and project strategy.</w:t>
            </w:r>
          </w:p>
        </w:tc>
        <w:tc>
          <w:tcPr>
            <w:tcBorders>
              <w:right w:val="single" w:color="FFFFFF" w:sz="8" w:space="0"/>
            </w:tcBorders>
          </w:tcPr>
          <w:p w14:paraId="00000113">
            <w:pPr>
              <w:widowControl w:val="0"/>
              <w:spacing w:line="240" w:lineRule="auto"/>
              <w:jc w:val="both"/>
              <w:rPr>
                <w:rFonts w:ascii="Georgia" w:hAnsi="Georgia" w:eastAsia="Georgia" w:cs="Georgia"/>
                <w:sz w:val="24"/>
                <w:szCs w:val="24"/>
              </w:rPr>
            </w:pPr>
            <w:r>
              <w:rPr>
                <w:rFonts w:ascii="Georgia" w:hAnsi="Georgia" w:eastAsia="Georgia" w:cs="Georgia"/>
                <w:sz w:val="24"/>
                <w:szCs w:val="24"/>
                <w:rtl w:val="0"/>
              </w:rPr>
              <w:t>Establish the project's scope, make a work breakdown structure, and calculate the time and materials required.</w:t>
            </w:r>
          </w:p>
        </w:tc>
      </w:tr>
      <w:tr w14:paraId="34FA3F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tcPr>
          <w:p w14:paraId="00000114">
            <w:pPr>
              <w:widowControl w:val="0"/>
              <w:spacing w:line="240" w:lineRule="auto"/>
              <w:jc w:val="center"/>
              <w:rPr>
                <w:rFonts w:ascii="Georgia" w:hAnsi="Georgia" w:eastAsia="Georgia" w:cs="Georgia"/>
                <w:b/>
                <w:sz w:val="24"/>
                <w:szCs w:val="24"/>
              </w:rPr>
            </w:pPr>
            <w:r>
              <w:rPr>
                <w:rFonts w:ascii="Georgia" w:hAnsi="Georgia" w:eastAsia="Georgia" w:cs="Georgia"/>
                <w:b/>
                <w:sz w:val="24"/>
                <w:szCs w:val="24"/>
                <w:rtl w:val="0"/>
              </w:rPr>
              <w:t>Implementation</w:t>
            </w:r>
          </w:p>
        </w:tc>
        <w:tc>
          <w:p w14:paraId="00000115">
            <w:pPr>
              <w:widowControl w:val="0"/>
              <w:spacing w:line="240" w:lineRule="auto"/>
              <w:jc w:val="both"/>
              <w:rPr>
                <w:rFonts w:ascii="Georgia" w:hAnsi="Georgia" w:eastAsia="Georgia" w:cs="Georgia"/>
                <w:sz w:val="24"/>
                <w:szCs w:val="24"/>
              </w:rPr>
            </w:pPr>
            <w:r>
              <w:rPr>
                <w:rFonts w:ascii="Georgia" w:hAnsi="Georgia" w:eastAsia="Georgia" w:cs="Georgia"/>
                <w:sz w:val="24"/>
                <w:szCs w:val="24"/>
                <w:rtl w:val="0"/>
              </w:rPr>
              <w:t>Create and evaluate the project.</w:t>
            </w:r>
          </w:p>
        </w:tc>
        <w:tc>
          <w:p w14:paraId="00000116">
            <w:pPr>
              <w:widowControl w:val="0"/>
              <w:spacing w:line="480" w:lineRule="auto"/>
              <w:jc w:val="both"/>
              <w:rPr>
                <w:rFonts w:ascii="Georgia" w:hAnsi="Georgia" w:eastAsia="Georgia" w:cs="Georgia"/>
                <w:sz w:val="24"/>
                <w:szCs w:val="24"/>
              </w:rPr>
            </w:pPr>
            <w:r>
              <w:rPr>
                <w:rFonts w:ascii="Georgia" w:hAnsi="Georgia" w:eastAsia="Georgia" w:cs="Georgia"/>
                <w:sz w:val="24"/>
                <w:szCs w:val="24"/>
                <w:rtl w:val="0"/>
              </w:rPr>
              <w:t>Functional digitalized management system.</w:t>
            </w:r>
          </w:p>
        </w:tc>
        <w:tc>
          <w:tcPr>
            <w:tcBorders>
              <w:right w:val="single" w:color="FFFFFF" w:sz="8" w:space="0"/>
            </w:tcBorders>
          </w:tcPr>
          <w:p w14:paraId="00000117">
            <w:pPr>
              <w:widowControl w:val="0"/>
              <w:spacing w:line="240" w:lineRule="auto"/>
              <w:jc w:val="both"/>
              <w:rPr>
                <w:rFonts w:ascii="Georgia" w:hAnsi="Georgia" w:eastAsia="Georgia" w:cs="Georgia"/>
                <w:sz w:val="24"/>
                <w:szCs w:val="24"/>
              </w:rPr>
            </w:pPr>
            <w:r>
              <w:rPr>
                <w:rFonts w:ascii="Georgia" w:hAnsi="Georgia" w:eastAsia="Georgia" w:cs="Georgia"/>
                <w:sz w:val="24"/>
                <w:szCs w:val="24"/>
                <w:rtl w:val="0"/>
              </w:rPr>
              <w:t>Create features, write code, and carry out pilot testing.</w:t>
            </w:r>
          </w:p>
        </w:tc>
      </w:tr>
      <w:tr w14:paraId="1436DD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tcPr>
          <w:p w14:paraId="00000118">
            <w:pPr>
              <w:widowControl w:val="0"/>
              <w:spacing w:line="240" w:lineRule="auto"/>
              <w:jc w:val="center"/>
              <w:rPr>
                <w:rFonts w:ascii="Georgia" w:hAnsi="Georgia" w:eastAsia="Georgia" w:cs="Georgia"/>
                <w:b/>
                <w:sz w:val="24"/>
                <w:szCs w:val="24"/>
              </w:rPr>
            </w:pPr>
            <w:r>
              <w:rPr>
                <w:rFonts w:ascii="Georgia" w:hAnsi="Georgia" w:eastAsia="Georgia" w:cs="Georgia"/>
                <w:b/>
                <w:sz w:val="24"/>
                <w:szCs w:val="24"/>
                <w:rtl w:val="0"/>
              </w:rPr>
              <w:t>Reviewing</w:t>
            </w:r>
          </w:p>
        </w:tc>
        <w:tc>
          <w:p w14:paraId="00000119">
            <w:pPr>
              <w:widowControl w:val="0"/>
              <w:spacing w:line="240" w:lineRule="auto"/>
              <w:jc w:val="both"/>
              <w:rPr>
                <w:rFonts w:ascii="Georgia" w:hAnsi="Georgia" w:eastAsia="Georgia" w:cs="Georgia"/>
                <w:sz w:val="24"/>
                <w:szCs w:val="24"/>
              </w:rPr>
            </w:pPr>
            <w:r>
              <w:rPr>
                <w:rFonts w:ascii="Georgia" w:hAnsi="Georgia" w:eastAsia="Georgia" w:cs="Georgia"/>
                <w:sz w:val="24"/>
                <w:szCs w:val="24"/>
                <w:rtl w:val="0"/>
              </w:rPr>
              <w:t>A digitalized management system that is functional.</w:t>
            </w:r>
          </w:p>
        </w:tc>
        <w:tc>
          <w:p w14:paraId="0000011A">
            <w:pPr>
              <w:widowControl w:val="0"/>
              <w:spacing w:line="240" w:lineRule="auto"/>
              <w:jc w:val="both"/>
              <w:rPr>
                <w:rFonts w:ascii="Georgia" w:hAnsi="Georgia" w:eastAsia="Georgia" w:cs="Georgia"/>
                <w:sz w:val="24"/>
                <w:szCs w:val="24"/>
              </w:rPr>
            </w:pPr>
            <w:r>
              <w:rPr>
                <w:rFonts w:ascii="Georgia" w:hAnsi="Georgia" w:eastAsia="Georgia" w:cs="Georgia"/>
                <w:sz w:val="24"/>
                <w:szCs w:val="24"/>
                <w:rtl w:val="0"/>
              </w:rPr>
              <w:t>Documentation and progress reports for projects.</w:t>
            </w:r>
          </w:p>
        </w:tc>
        <w:tc>
          <w:tcPr>
            <w:tcBorders>
              <w:right w:val="single" w:color="FFFFFF" w:sz="8" w:space="0"/>
            </w:tcBorders>
          </w:tcPr>
          <w:p w14:paraId="0000011B">
            <w:pPr>
              <w:widowControl w:val="0"/>
              <w:spacing w:line="240" w:lineRule="auto"/>
              <w:jc w:val="both"/>
              <w:rPr>
                <w:rFonts w:ascii="Georgia" w:hAnsi="Georgia" w:eastAsia="Georgia" w:cs="Georgia"/>
                <w:sz w:val="24"/>
                <w:szCs w:val="24"/>
              </w:rPr>
            </w:pPr>
            <w:r>
              <w:rPr>
                <w:rFonts w:ascii="Georgia" w:hAnsi="Georgia" w:eastAsia="Georgia" w:cs="Georgia"/>
                <w:sz w:val="24"/>
                <w:szCs w:val="24"/>
                <w:rtl w:val="0"/>
              </w:rPr>
              <w:t>Identify what to improve, get input from the SOECSS, and conduct sprint reviews and retrospectives.</w:t>
            </w:r>
          </w:p>
        </w:tc>
      </w:tr>
      <w:tr w14:paraId="5DFC41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tcPr>
          <w:p w14:paraId="0000011C">
            <w:pPr>
              <w:widowControl w:val="0"/>
              <w:spacing w:line="240" w:lineRule="auto"/>
              <w:jc w:val="center"/>
              <w:rPr>
                <w:rFonts w:ascii="Georgia" w:hAnsi="Georgia" w:eastAsia="Georgia" w:cs="Georgia"/>
                <w:b/>
                <w:sz w:val="24"/>
                <w:szCs w:val="24"/>
              </w:rPr>
            </w:pPr>
            <w:r>
              <w:rPr>
                <w:rFonts w:ascii="Georgia" w:hAnsi="Georgia" w:eastAsia="Georgia" w:cs="Georgia"/>
                <w:b/>
                <w:sz w:val="24"/>
                <w:szCs w:val="24"/>
                <w:rtl w:val="0"/>
              </w:rPr>
              <w:t>Releasing</w:t>
            </w:r>
          </w:p>
        </w:tc>
        <w:tc>
          <w:p w14:paraId="0000011D">
            <w:pPr>
              <w:widowControl w:val="0"/>
              <w:spacing w:line="240" w:lineRule="auto"/>
              <w:jc w:val="center"/>
              <w:rPr>
                <w:rFonts w:ascii="Georgia" w:hAnsi="Georgia" w:eastAsia="Georgia" w:cs="Georgia"/>
                <w:sz w:val="24"/>
                <w:szCs w:val="24"/>
              </w:rPr>
            </w:pPr>
            <w:r>
              <w:rPr>
                <w:rFonts w:ascii="Georgia" w:hAnsi="Georgia" w:eastAsia="Georgia" w:cs="Georgia"/>
                <w:sz w:val="24"/>
                <w:szCs w:val="24"/>
                <w:rtl w:val="0"/>
              </w:rPr>
              <w:t>Releasing of the project.</w:t>
            </w:r>
          </w:p>
        </w:tc>
        <w:tc>
          <w:p w14:paraId="0000011E">
            <w:pPr>
              <w:widowControl w:val="0"/>
              <w:spacing w:line="240" w:lineRule="auto"/>
              <w:jc w:val="center"/>
              <w:rPr>
                <w:rFonts w:ascii="Georgia" w:hAnsi="Georgia" w:eastAsia="Georgia" w:cs="Georgia"/>
                <w:sz w:val="24"/>
                <w:szCs w:val="24"/>
              </w:rPr>
            </w:pPr>
            <w:r>
              <w:rPr>
                <w:rFonts w:ascii="Georgia" w:hAnsi="Georgia" w:eastAsia="Georgia" w:cs="Georgia"/>
                <w:sz w:val="24"/>
                <w:szCs w:val="24"/>
                <w:rtl w:val="0"/>
              </w:rPr>
              <w:t>Deployed digitalized management system</w:t>
            </w:r>
          </w:p>
        </w:tc>
        <w:tc>
          <w:tcPr>
            <w:tcBorders>
              <w:right w:val="single" w:color="FFFFFF" w:sz="8" w:space="0"/>
            </w:tcBorders>
          </w:tcPr>
          <w:p w14:paraId="0000011F">
            <w:pPr>
              <w:widowControl w:val="0"/>
              <w:spacing w:line="240" w:lineRule="auto"/>
              <w:jc w:val="center"/>
              <w:rPr>
                <w:rFonts w:ascii="Georgia" w:hAnsi="Georgia" w:eastAsia="Georgia" w:cs="Georgia"/>
                <w:sz w:val="24"/>
                <w:szCs w:val="24"/>
              </w:rPr>
            </w:pPr>
            <w:r>
              <w:rPr>
                <w:rFonts w:ascii="Georgia" w:hAnsi="Georgia" w:eastAsia="Georgia" w:cs="Georgia"/>
                <w:sz w:val="24"/>
                <w:szCs w:val="24"/>
                <w:rtl w:val="0"/>
              </w:rPr>
              <w:t>Set up the program for production, upload it to a local service, and promote it to potential users.</w:t>
            </w:r>
          </w:p>
        </w:tc>
      </w:tr>
    </w:tbl>
    <w:p w14:paraId="00000120">
      <w:pPr>
        <w:spacing w:before="240" w:after="240" w:line="480" w:lineRule="auto"/>
        <w:jc w:val="center"/>
        <w:rPr>
          <w:rFonts w:ascii="Georgia" w:hAnsi="Georgia" w:eastAsia="Georgia" w:cs="Georgia"/>
          <w:b/>
          <w:sz w:val="24"/>
          <w:szCs w:val="24"/>
        </w:rPr>
      </w:pPr>
    </w:p>
    <w:p w14:paraId="00000121">
      <w:pPr>
        <w:spacing w:before="240" w:after="240" w:line="480" w:lineRule="auto"/>
        <w:ind w:left="0" w:firstLine="0"/>
        <w:jc w:val="both"/>
        <w:rPr>
          <w:rFonts w:ascii="Georgia" w:hAnsi="Georgia" w:eastAsia="Georgia" w:cs="Georgia"/>
          <w:b/>
          <w:sz w:val="24"/>
          <w:szCs w:val="24"/>
        </w:rPr>
      </w:pPr>
      <w:r>
        <w:rPr>
          <w:rFonts w:ascii="Georgia" w:hAnsi="Georgia" w:eastAsia="Georgia" w:cs="Georgia"/>
          <w:b/>
          <w:sz w:val="24"/>
          <w:szCs w:val="24"/>
          <w:rtl w:val="0"/>
        </w:rPr>
        <w:t>DATA GATHERING TECHNIQUES</w:t>
      </w:r>
    </w:p>
    <w:p w14:paraId="00000122">
      <w:pPr>
        <w:spacing w:before="240" w:after="240" w:line="480" w:lineRule="auto"/>
        <w:ind w:left="0" w:firstLine="720"/>
        <w:jc w:val="both"/>
        <w:rPr>
          <w:rFonts w:ascii="Georgia" w:hAnsi="Georgia" w:eastAsia="Georgia" w:cs="Georgia"/>
          <w:sz w:val="24"/>
          <w:szCs w:val="24"/>
        </w:rPr>
      </w:pPr>
      <w:r>
        <w:rPr>
          <w:rFonts w:ascii="Georgia" w:hAnsi="Georgia" w:eastAsia="Georgia" w:cs="Georgia"/>
          <w:b/>
          <w:sz w:val="24"/>
          <w:szCs w:val="24"/>
          <w:rtl w:val="0"/>
        </w:rPr>
        <w:t xml:space="preserve">Interview. </w:t>
      </w:r>
      <w:r>
        <w:rPr>
          <w:rFonts w:ascii="Georgia" w:hAnsi="Georgia" w:eastAsia="Georgia" w:cs="Georgia"/>
          <w:sz w:val="24"/>
          <w:szCs w:val="24"/>
          <w:rtl w:val="0"/>
        </w:rPr>
        <w:t>This technique is used to gather the necessary data from the identified respondents, the President, Secretary, Treasurer/Auditor, and Adviser of the LICOES Organization. Further, this technique will be used to know the problems and processes of the Organization when using the existing system. Using this technique in data gathering, the researchers understand their thoughts, and challenges as officers in their respective tasks and roles. This process is essential for gaining insights into what needs to be addressed as well as what methods are appropriate to implement in the proposed system.</w:t>
      </w:r>
    </w:p>
    <w:p w14:paraId="00000123">
      <w:pPr>
        <w:spacing w:line="480" w:lineRule="auto"/>
        <w:ind w:firstLine="720"/>
        <w:jc w:val="both"/>
        <w:rPr>
          <w:rFonts w:ascii="Georgia" w:hAnsi="Georgia" w:eastAsia="Georgia" w:cs="Georgia"/>
          <w:sz w:val="24"/>
          <w:szCs w:val="24"/>
        </w:rPr>
      </w:pPr>
      <w:r>
        <w:rPr>
          <w:rFonts w:ascii="Georgia" w:hAnsi="Georgia" w:eastAsia="Georgia" w:cs="Georgia"/>
          <w:b/>
          <w:sz w:val="24"/>
          <w:szCs w:val="24"/>
          <w:rtl w:val="0"/>
        </w:rPr>
        <w:t xml:space="preserve">Observation. </w:t>
      </w:r>
      <w:r>
        <w:rPr>
          <w:rFonts w:ascii="Georgia" w:hAnsi="Georgia" w:eastAsia="Georgia" w:cs="Georgia"/>
          <w:sz w:val="24"/>
          <w:szCs w:val="24"/>
          <w:rtl w:val="0"/>
        </w:rPr>
        <w:t>The researchers are also students that belongs to the SOECS Department, they will be able to use their experiences with the current system when developing the proposed system. This observation will provide valuable insights into the problems and processes from the students perspective.</w:t>
      </w:r>
    </w:p>
    <w:p w14:paraId="00000124">
      <w:pPr>
        <w:spacing w:line="480" w:lineRule="auto"/>
        <w:ind w:firstLine="720"/>
        <w:jc w:val="both"/>
        <w:rPr>
          <w:rFonts w:ascii="Georgia" w:hAnsi="Georgia" w:eastAsia="Georgia" w:cs="Georgia"/>
          <w:b/>
          <w:sz w:val="24"/>
          <w:szCs w:val="24"/>
        </w:rPr>
      </w:pPr>
      <w:r>
        <w:rPr>
          <w:rFonts w:ascii="Georgia" w:hAnsi="Georgia" w:eastAsia="Georgia" w:cs="Georgia"/>
          <w:b/>
          <w:sz w:val="24"/>
          <w:szCs w:val="24"/>
          <w:rtl w:val="0"/>
        </w:rPr>
        <w:t xml:space="preserve">Documentation. </w:t>
      </w:r>
    </w:p>
    <w:p w14:paraId="00000125">
      <w:pPr>
        <w:spacing w:before="240" w:after="240" w:line="480" w:lineRule="auto"/>
        <w:ind w:left="720" w:firstLine="0"/>
        <w:jc w:val="both"/>
        <w:rPr>
          <w:rFonts w:ascii="Georgia" w:hAnsi="Georgia" w:eastAsia="Georgia" w:cs="Georgia"/>
          <w:sz w:val="24"/>
          <w:szCs w:val="24"/>
        </w:rPr>
      </w:pPr>
    </w:p>
    <w:p w14:paraId="00000126">
      <w:pPr>
        <w:spacing w:line="480" w:lineRule="auto"/>
        <w:jc w:val="both"/>
        <w:rPr>
          <w:rFonts w:ascii="Georgia" w:hAnsi="Georgia" w:eastAsia="Georgia" w:cs="Georgia"/>
          <w:b/>
          <w:sz w:val="24"/>
          <w:szCs w:val="24"/>
        </w:rPr>
      </w:pPr>
      <w:r>
        <w:rPr>
          <w:rFonts w:ascii="Georgia" w:hAnsi="Georgia" w:eastAsia="Georgia" w:cs="Georgia"/>
          <w:sz w:val="24"/>
          <w:szCs w:val="24"/>
          <w:rtl w:val="0"/>
        </w:rPr>
        <w:tab/>
      </w:r>
      <w:r>
        <w:rPr>
          <w:rFonts w:ascii="Georgia" w:hAnsi="Georgia" w:eastAsia="Georgia" w:cs="Georgia"/>
          <w:b/>
          <w:sz w:val="24"/>
          <w:szCs w:val="24"/>
          <w:rtl w:val="0"/>
        </w:rPr>
        <w:t>SOURCES OF DATA</w:t>
      </w:r>
    </w:p>
    <w:p w14:paraId="00000127">
      <w:pPr>
        <w:spacing w:line="480" w:lineRule="auto"/>
        <w:jc w:val="both"/>
        <w:rPr>
          <w:rFonts w:ascii="Georgia" w:hAnsi="Georgia" w:eastAsia="Georgia" w:cs="Georgia"/>
          <w:b/>
          <w:sz w:val="24"/>
          <w:szCs w:val="24"/>
        </w:rPr>
      </w:pPr>
    </w:p>
    <w:p w14:paraId="00000128">
      <w:pPr>
        <w:spacing w:line="480" w:lineRule="auto"/>
        <w:jc w:val="both"/>
        <w:rPr>
          <w:rFonts w:ascii="Georgia" w:hAnsi="Georgia" w:eastAsia="Georgia" w:cs="Georgia"/>
          <w:b/>
          <w:sz w:val="24"/>
          <w:szCs w:val="24"/>
        </w:rPr>
      </w:pPr>
    </w:p>
    <w:p w14:paraId="00000129">
      <w:pPr>
        <w:spacing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ab/>
      </w:r>
      <w:r>
        <w:rPr>
          <w:rFonts w:ascii="Georgia" w:hAnsi="Georgia" w:eastAsia="Georgia" w:cs="Georgia"/>
          <w:b/>
          <w:sz w:val="24"/>
          <w:szCs w:val="24"/>
          <w:rtl w:val="0"/>
        </w:rPr>
        <w:t xml:space="preserve">LICOES PRESIDENT. </w:t>
      </w:r>
      <w:r>
        <w:rPr>
          <w:rFonts w:ascii="Georgia" w:hAnsi="Georgia" w:eastAsia="Georgia" w:cs="Georgia"/>
          <w:sz w:val="24"/>
          <w:szCs w:val="24"/>
          <w:rtl w:val="0"/>
        </w:rPr>
        <w:t xml:space="preserve">We interviewed the CSIT president to inquire about the problems and the overall process of managing the organization. </w:t>
      </w:r>
    </w:p>
    <w:p w14:paraId="0000012A">
      <w:pPr>
        <w:spacing w:line="480" w:lineRule="auto"/>
        <w:ind w:left="720" w:firstLine="0"/>
        <w:jc w:val="both"/>
        <w:rPr>
          <w:rFonts w:ascii="Georgia" w:hAnsi="Georgia" w:eastAsia="Georgia" w:cs="Georgia"/>
          <w:sz w:val="24"/>
          <w:szCs w:val="24"/>
        </w:rPr>
      </w:pPr>
    </w:p>
    <w:p w14:paraId="0000012B">
      <w:pPr>
        <w:spacing w:line="480" w:lineRule="auto"/>
        <w:ind w:left="720" w:firstLine="0"/>
        <w:jc w:val="both"/>
        <w:rPr>
          <w:rFonts w:ascii="Georgia" w:hAnsi="Georgia" w:eastAsia="Georgia" w:cs="Georgia"/>
          <w:b/>
          <w:sz w:val="24"/>
          <w:szCs w:val="24"/>
        </w:rPr>
      </w:pPr>
    </w:p>
    <w:p w14:paraId="0000012C">
      <w:pPr>
        <w:spacing w:line="480" w:lineRule="auto"/>
        <w:ind w:left="720" w:firstLine="0"/>
        <w:jc w:val="both"/>
        <w:rPr>
          <w:rFonts w:ascii="Georgia" w:hAnsi="Georgia" w:eastAsia="Georgia" w:cs="Georgia"/>
          <w:sz w:val="24"/>
          <w:szCs w:val="24"/>
        </w:rPr>
      </w:pPr>
      <w:r>
        <w:rPr>
          <w:rFonts w:ascii="Georgia" w:hAnsi="Georgia" w:eastAsia="Georgia" w:cs="Georgia"/>
          <w:b/>
          <w:sz w:val="24"/>
          <w:szCs w:val="24"/>
          <w:rtl w:val="0"/>
        </w:rPr>
        <w:tab/>
      </w:r>
      <w:r>
        <w:rPr>
          <w:rFonts w:ascii="Georgia" w:hAnsi="Georgia" w:eastAsia="Georgia" w:cs="Georgia"/>
          <w:b/>
          <w:sz w:val="24"/>
          <w:szCs w:val="24"/>
          <w:rtl w:val="0"/>
        </w:rPr>
        <w:t xml:space="preserve">LICOES TREASURER. </w:t>
      </w:r>
      <w:r>
        <w:rPr>
          <w:rFonts w:ascii="Georgia" w:hAnsi="Georgia" w:eastAsia="Georgia" w:cs="Georgia"/>
          <w:sz w:val="24"/>
          <w:szCs w:val="24"/>
          <w:rtl w:val="0"/>
        </w:rPr>
        <w:t>The treasurer is in charge of the financial administration of the organization. Interviewing the treasurer provided the researchers with all the data needed in regard to the process and problem of managing the financial administration of the SOECS.</w:t>
      </w:r>
    </w:p>
    <w:p w14:paraId="0000012D">
      <w:pPr>
        <w:spacing w:line="480" w:lineRule="auto"/>
        <w:ind w:left="720" w:firstLine="0"/>
        <w:jc w:val="both"/>
        <w:rPr>
          <w:rFonts w:ascii="Georgia" w:hAnsi="Georgia" w:eastAsia="Georgia" w:cs="Georgia"/>
          <w:sz w:val="24"/>
          <w:szCs w:val="24"/>
        </w:rPr>
      </w:pPr>
    </w:p>
    <w:p w14:paraId="0000012E">
      <w:pPr>
        <w:spacing w:line="480" w:lineRule="auto"/>
        <w:ind w:left="720" w:firstLine="0"/>
        <w:jc w:val="both"/>
        <w:rPr>
          <w:rFonts w:ascii="Georgia" w:hAnsi="Georgia" w:eastAsia="Georgia" w:cs="Georgia"/>
          <w:sz w:val="24"/>
          <w:szCs w:val="24"/>
        </w:rPr>
      </w:pPr>
      <w:r>
        <w:rPr>
          <w:rFonts w:ascii="Georgia" w:hAnsi="Georgia" w:eastAsia="Georgia" w:cs="Georgia"/>
          <w:b/>
          <w:sz w:val="24"/>
          <w:szCs w:val="24"/>
          <w:rtl w:val="0"/>
        </w:rPr>
        <w:tab/>
      </w:r>
      <w:r>
        <w:rPr>
          <w:rFonts w:ascii="Georgia" w:hAnsi="Georgia" w:eastAsia="Georgia" w:cs="Georgia"/>
          <w:b/>
          <w:sz w:val="24"/>
          <w:szCs w:val="24"/>
          <w:rtl w:val="0"/>
        </w:rPr>
        <w:t xml:space="preserve">LICOES SECRETARY. </w:t>
      </w:r>
      <w:r>
        <w:rPr>
          <w:rFonts w:ascii="Georgia" w:hAnsi="Georgia" w:eastAsia="Georgia" w:cs="Georgia"/>
          <w:sz w:val="24"/>
          <w:szCs w:val="24"/>
          <w:rtl w:val="0"/>
        </w:rPr>
        <w:t>The Secretary is involved in the administrative tasks of the organization</w:t>
      </w:r>
    </w:p>
    <w:p w14:paraId="0000012F">
      <w:pPr>
        <w:spacing w:line="480" w:lineRule="auto"/>
        <w:jc w:val="both"/>
        <w:rPr>
          <w:rFonts w:ascii="Georgia" w:hAnsi="Georgia" w:eastAsia="Georgia" w:cs="Georgia"/>
          <w:b/>
          <w:sz w:val="24"/>
          <w:szCs w:val="24"/>
        </w:rPr>
      </w:pPr>
    </w:p>
    <w:p w14:paraId="00000130">
      <w:pPr>
        <w:spacing w:line="480" w:lineRule="auto"/>
        <w:jc w:val="both"/>
        <w:rPr>
          <w:rFonts w:ascii="Georgia" w:hAnsi="Georgia" w:eastAsia="Georgia" w:cs="Georgia"/>
          <w:b/>
          <w:sz w:val="24"/>
          <w:szCs w:val="24"/>
        </w:rPr>
      </w:pPr>
      <w:r>
        <w:rPr>
          <w:rFonts w:ascii="Georgia" w:hAnsi="Georgia" w:eastAsia="Georgia" w:cs="Georgia"/>
          <w:b/>
          <w:sz w:val="24"/>
          <w:szCs w:val="24"/>
          <w:rtl w:val="0"/>
        </w:rPr>
        <w:t>SURVEY/INTERVIEW RESULTS</w:t>
      </w:r>
    </w:p>
    <w:p w14:paraId="00000131">
      <w:pPr>
        <w:spacing w:line="480" w:lineRule="auto"/>
        <w:jc w:val="both"/>
        <w:rPr>
          <w:rFonts w:ascii="Georgia" w:hAnsi="Georgia" w:eastAsia="Georgia" w:cs="Georgia"/>
          <w:b/>
          <w:sz w:val="24"/>
          <w:szCs w:val="24"/>
        </w:rPr>
      </w:pPr>
    </w:p>
    <w:tbl>
      <w:tblPr>
        <w:tblStyle w:val="14"/>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515"/>
        <w:gridCol w:w="1605"/>
        <w:gridCol w:w="1740"/>
        <w:gridCol w:w="3990"/>
      </w:tblGrid>
      <w:tr w14:paraId="1860236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21" w:hRule="atLeast"/>
        </w:trPr>
        <w:tc>
          <w:tcPr>
            <w:tcBorders>
              <w:top w:val="single" w:color="000000" w:sz="10" w:space="0"/>
              <w:left w:val="nil"/>
              <w:bottom w:val="single" w:color="000000" w:sz="10" w:space="0"/>
              <w:right w:val="single" w:color="000000" w:sz="10" w:space="0"/>
            </w:tcBorders>
            <w:tcMar>
              <w:top w:w="100" w:type="dxa"/>
              <w:left w:w="100" w:type="dxa"/>
              <w:bottom w:w="100" w:type="dxa"/>
              <w:right w:w="100" w:type="dxa"/>
            </w:tcMar>
            <w:vAlign w:val="top"/>
          </w:tcPr>
          <w:p w14:paraId="00000132">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Interviewee</w:t>
            </w:r>
          </w:p>
          <w:p w14:paraId="00000133">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 xml:space="preserve"> </w:t>
            </w:r>
          </w:p>
        </w:tc>
        <w:tc>
          <w:tcPr>
            <w:tcBorders>
              <w:top w:val="single" w:color="000000" w:sz="10" w:space="0"/>
              <w:left w:val="nil"/>
              <w:bottom w:val="single" w:color="000000" w:sz="10" w:space="0"/>
              <w:right w:val="nil"/>
            </w:tcBorders>
            <w:tcMar>
              <w:top w:w="100" w:type="dxa"/>
              <w:left w:w="100" w:type="dxa"/>
              <w:bottom w:w="100" w:type="dxa"/>
              <w:right w:w="100" w:type="dxa"/>
            </w:tcMar>
            <w:vAlign w:val="top"/>
          </w:tcPr>
          <w:p w14:paraId="00000134">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Position</w:t>
            </w:r>
          </w:p>
        </w:tc>
        <w:tc>
          <w:tcPr>
            <w:tcBorders>
              <w:top w:val="single" w:color="000000" w:sz="10" w:space="0"/>
              <w:left w:val="single" w:color="000000" w:sz="10" w:space="0"/>
              <w:bottom w:val="single" w:color="000000" w:sz="10" w:space="0"/>
              <w:right w:val="nil"/>
            </w:tcBorders>
            <w:tcMar>
              <w:top w:w="100" w:type="dxa"/>
              <w:left w:w="100" w:type="dxa"/>
              <w:bottom w:w="100" w:type="dxa"/>
              <w:right w:w="100" w:type="dxa"/>
            </w:tcMar>
            <w:vAlign w:val="top"/>
          </w:tcPr>
          <w:p w14:paraId="00000135">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Interview Topic</w:t>
            </w:r>
          </w:p>
        </w:tc>
        <w:tc>
          <w:tcPr>
            <w:tcBorders>
              <w:top w:val="single" w:color="000000" w:sz="10" w:space="0"/>
              <w:left w:val="single" w:color="000000" w:sz="10" w:space="0"/>
              <w:bottom w:val="single" w:color="000000" w:sz="10" w:space="0"/>
              <w:right w:val="nil"/>
            </w:tcBorders>
            <w:tcMar>
              <w:top w:w="100" w:type="dxa"/>
              <w:left w:w="100" w:type="dxa"/>
              <w:bottom w:w="100" w:type="dxa"/>
              <w:right w:w="100" w:type="dxa"/>
            </w:tcMar>
            <w:vAlign w:val="top"/>
          </w:tcPr>
          <w:p w14:paraId="00000136">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Sample of Respondent’s Testimony</w:t>
            </w:r>
          </w:p>
        </w:tc>
      </w:tr>
      <w:tr w14:paraId="6E62213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85" w:hRule="atLeast"/>
        </w:trPr>
        <w:tc>
          <w:tcPr>
            <w:tcBorders>
              <w:top w:val="nil"/>
              <w:left w:val="nil"/>
              <w:bottom w:val="single" w:color="000000" w:sz="10" w:space="0"/>
              <w:right w:val="single" w:color="000000" w:sz="10" w:space="0"/>
            </w:tcBorders>
            <w:tcMar>
              <w:top w:w="100" w:type="dxa"/>
              <w:left w:w="100" w:type="dxa"/>
              <w:bottom w:w="100" w:type="dxa"/>
              <w:right w:w="100" w:type="dxa"/>
            </w:tcMar>
            <w:vAlign w:val="top"/>
          </w:tcPr>
          <w:p w14:paraId="00000137">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1</w:t>
            </w:r>
          </w:p>
        </w:tc>
        <w:tc>
          <w:tcPr>
            <w:tcBorders>
              <w:top w:val="nil"/>
              <w:left w:val="nil"/>
              <w:bottom w:val="single" w:color="000000" w:sz="10" w:space="0"/>
              <w:right w:val="nil"/>
            </w:tcBorders>
            <w:tcMar>
              <w:top w:w="100" w:type="dxa"/>
              <w:left w:w="100" w:type="dxa"/>
              <w:bottom w:w="100" w:type="dxa"/>
              <w:right w:w="100" w:type="dxa"/>
            </w:tcMar>
            <w:vAlign w:val="top"/>
          </w:tcPr>
          <w:p w14:paraId="00000138">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LICOES</w:t>
            </w:r>
          </w:p>
          <w:p w14:paraId="00000139">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President</w:t>
            </w:r>
          </w:p>
        </w:tc>
        <w:tc>
          <w:tcPr>
            <w:tcBorders>
              <w:top w:val="nil"/>
              <w:left w:val="single" w:color="000000" w:sz="10" w:space="0"/>
              <w:bottom w:val="single" w:color="000000" w:sz="10" w:space="0"/>
              <w:right w:val="nil"/>
            </w:tcBorders>
            <w:tcMar>
              <w:top w:w="100" w:type="dxa"/>
              <w:left w:w="100" w:type="dxa"/>
              <w:bottom w:w="100" w:type="dxa"/>
              <w:right w:w="100" w:type="dxa"/>
            </w:tcMar>
            <w:vAlign w:val="top"/>
          </w:tcPr>
          <w:p w14:paraId="0000013A">
            <w:pPr>
              <w:spacing w:before="240" w:after="240" w:line="240" w:lineRule="auto"/>
              <w:jc w:val="both"/>
              <w:rPr>
                <w:rFonts w:ascii="Georgia" w:hAnsi="Georgia" w:eastAsia="Georgia" w:cs="Georgia"/>
                <w:sz w:val="24"/>
                <w:szCs w:val="24"/>
              </w:rPr>
            </w:pPr>
            <w:r>
              <w:rPr>
                <w:rFonts w:ascii="Georgia" w:hAnsi="Georgia" w:eastAsia="Georgia" w:cs="Georgia"/>
                <w:sz w:val="24"/>
                <w:szCs w:val="24"/>
                <w:rtl w:val="0"/>
              </w:rPr>
              <w:t>Process of the Management of Organization</w:t>
            </w:r>
          </w:p>
        </w:tc>
        <w:tc>
          <w:tcPr>
            <w:tcBorders>
              <w:top w:val="nil"/>
              <w:left w:val="single" w:color="000000" w:sz="10" w:space="0"/>
              <w:bottom w:val="single" w:color="000000" w:sz="10" w:space="0"/>
              <w:right w:val="nil"/>
            </w:tcBorders>
            <w:tcMar>
              <w:top w:w="100" w:type="dxa"/>
              <w:left w:w="100" w:type="dxa"/>
              <w:bottom w:w="100" w:type="dxa"/>
              <w:right w:w="100" w:type="dxa"/>
            </w:tcMar>
            <w:vAlign w:val="top"/>
          </w:tcPr>
          <w:p w14:paraId="0000013B">
            <w:pPr>
              <w:spacing w:before="240" w:after="240" w:line="480" w:lineRule="auto"/>
              <w:jc w:val="both"/>
              <w:rPr>
                <w:rFonts w:ascii="Georgia" w:hAnsi="Georgia" w:eastAsia="Georgia" w:cs="Georgia"/>
                <w:sz w:val="24"/>
                <w:szCs w:val="24"/>
              </w:rPr>
            </w:pPr>
            <w:r>
              <w:rPr>
                <w:rFonts w:ascii="Georgia" w:hAnsi="Georgia" w:eastAsia="Georgia" w:cs="Georgia"/>
                <w:b/>
                <w:sz w:val="24"/>
                <w:szCs w:val="24"/>
                <w:rtl w:val="0"/>
              </w:rPr>
              <w:t xml:space="preserve"> </w:t>
            </w:r>
            <w:r>
              <w:rPr>
                <w:rFonts w:ascii="Georgia" w:hAnsi="Georgia" w:eastAsia="Georgia" w:cs="Georgia"/>
                <w:sz w:val="24"/>
                <w:szCs w:val="24"/>
                <w:rtl w:val="0"/>
              </w:rPr>
              <w:t>The current system uses paper for storing the data, and then transferred to excel or google drive.</w:t>
            </w:r>
          </w:p>
        </w:tc>
      </w:tr>
      <w:tr w14:paraId="07E7433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70" w:hRule="atLeast"/>
        </w:trPr>
        <w:tc>
          <w:tcPr>
            <w:tcBorders>
              <w:top w:val="nil"/>
              <w:left w:val="nil"/>
              <w:bottom w:val="single" w:color="000000" w:sz="10" w:space="0"/>
              <w:right w:val="single" w:color="000000" w:sz="10" w:space="0"/>
            </w:tcBorders>
            <w:tcMar>
              <w:top w:w="100" w:type="dxa"/>
              <w:left w:w="100" w:type="dxa"/>
              <w:bottom w:w="100" w:type="dxa"/>
              <w:right w:w="100" w:type="dxa"/>
            </w:tcMar>
            <w:vAlign w:val="top"/>
          </w:tcPr>
          <w:p w14:paraId="0000013C">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2</w:t>
            </w:r>
          </w:p>
        </w:tc>
        <w:tc>
          <w:tcPr>
            <w:tcBorders>
              <w:top w:val="nil"/>
              <w:left w:val="nil"/>
              <w:bottom w:val="single" w:color="000000" w:sz="10" w:space="0"/>
              <w:right w:val="nil"/>
            </w:tcBorders>
            <w:tcMar>
              <w:top w:w="100" w:type="dxa"/>
              <w:left w:w="100" w:type="dxa"/>
              <w:bottom w:w="100" w:type="dxa"/>
              <w:right w:w="100" w:type="dxa"/>
            </w:tcMar>
            <w:vAlign w:val="top"/>
          </w:tcPr>
          <w:p w14:paraId="0000013D">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LICOES Secretary</w:t>
            </w:r>
          </w:p>
        </w:tc>
        <w:tc>
          <w:tcPr>
            <w:tcBorders>
              <w:top w:val="nil"/>
              <w:left w:val="single" w:color="000000" w:sz="10" w:space="0"/>
              <w:bottom w:val="single" w:color="000000" w:sz="10" w:space="0"/>
              <w:right w:val="nil"/>
            </w:tcBorders>
            <w:tcMar>
              <w:top w:w="100" w:type="dxa"/>
              <w:left w:w="100" w:type="dxa"/>
              <w:bottom w:w="100" w:type="dxa"/>
              <w:right w:w="100" w:type="dxa"/>
            </w:tcMar>
            <w:vAlign w:val="top"/>
          </w:tcPr>
          <w:p w14:paraId="0000013E">
            <w:pPr>
              <w:spacing w:before="240" w:after="240" w:line="240" w:lineRule="auto"/>
              <w:jc w:val="both"/>
              <w:rPr>
                <w:rFonts w:ascii="Georgia" w:hAnsi="Georgia" w:eastAsia="Georgia" w:cs="Georgia"/>
                <w:sz w:val="24"/>
                <w:szCs w:val="24"/>
              </w:rPr>
            </w:pPr>
            <w:r>
              <w:rPr>
                <w:rFonts w:ascii="Georgia" w:hAnsi="Georgia" w:eastAsia="Georgia" w:cs="Georgia"/>
                <w:sz w:val="24"/>
                <w:szCs w:val="24"/>
                <w:rtl w:val="0"/>
              </w:rPr>
              <w:t>Process of the Management of Organization</w:t>
            </w:r>
          </w:p>
        </w:tc>
        <w:tc>
          <w:tcPr>
            <w:tcBorders>
              <w:top w:val="nil"/>
              <w:left w:val="single" w:color="000000" w:sz="10" w:space="0"/>
              <w:bottom w:val="single" w:color="000000" w:sz="10" w:space="0"/>
              <w:right w:val="nil"/>
            </w:tcBorders>
            <w:tcMar>
              <w:top w:w="100" w:type="dxa"/>
              <w:left w:w="100" w:type="dxa"/>
              <w:bottom w:w="100" w:type="dxa"/>
              <w:right w:w="100" w:type="dxa"/>
            </w:tcMar>
            <w:vAlign w:val="top"/>
          </w:tcPr>
          <w:p w14:paraId="0000013F">
            <w:pPr>
              <w:spacing w:before="240" w:after="240" w:line="480" w:lineRule="auto"/>
              <w:jc w:val="both"/>
              <w:rPr>
                <w:rFonts w:ascii="Georgia" w:hAnsi="Georgia" w:eastAsia="Georgia" w:cs="Georgia"/>
                <w:sz w:val="24"/>
                <w:szCs w:val="24"/>
              </w:rPr>
            </w:pPr>
            <w:r>
              <w:rPr>
                <w:rFonts w:ascii="Georgia" w:hAnsi="Georgia" w:eastAsia="Georgia" w:cs="Georgia"/>
                <w:sz w:val="24"/>
                <w:szCs w:val="24"/>
                <w:rtl w:val="0"/>
              </w:rPr>
              <w:t>When it comes to clearance and sanction, the student must be cleared with their respective organization, not just the LICOES.</w:t>
            </w:r>
          </w:p>
        </w:tc>
      </w:tr>
      <w:tr w14:paraId="2191A4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785" w:hRule="atLeast"/>
        </w:trPr>
        <w:tc>
          <w:tcPr>
            <w:tcBorders>
              <w:top w:val="nil"/>
              <w:left w:val="nil"/>
              <w:bottom w:val="single" w:color="000000" w:sz="10" w:space="0"/>
              <w:right w:val="single" w:color="000000" w:sz="10" w:space="0"/>
            </w:tcBorders>
            <w:tcMar>
              <w:top w:w="100" w:type="dxa"/>
              <w:left w:w="100" w:type="dxa"/>
              <w:bottom w:w="100" w:type="dxa"/>
              <w:right w:w="100" w:type="dxa"/>
            </w:tcMar>
            <w:vAlign w:val="top"/>
          </w:tcPr>
          <w:p w14:paraId="00000140">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3</w:t>
            </w:r>
          </w:p>
        </w:tc>
        <w:tc>
          <w:tcPr>
            <w:tcBorders>
              <w:top w:val="nil"/>
              <w:left w:val="nil"/>
              <w:bottom w:val="single" w:color="000000" w:sz="10" w:space="0"/>
              <w:right w:val="nil"/>
            </w:tcBorders>
            <w:tcMar>
              <w:top w:w="100" w:type="dxa"/>
              <w:left w:w="100" w:type="dxa"/>
              <w:bottom w:w="100" w:type="dxa"/>
              <w:right w:w="100" w:type="dxa"/>
            </w:tcMar>
            <w:vAlign w:val="top"/>
          </w:tcPr>
          <w:p w14:paraId="00000141">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LICOES Treasurer</w:t>
            </w:r>
          </w:p>
        </w:tc>
        <w:tc>
          <w:tcPr>
            <w:tcBorders>
              <w:top w:val="nil"/>
              <w:left w:val="single" w:color="000000" w:sz="10" w:space="0"/>
              <w:bottom w:val="single" w:color="000000" w:sz="10" w:space="0"/>
              <w:right w:val="nil"/>
            </w:tcBorders>
            <w:tcMar>
              <w:top w:w="100" w:type="dxa"/>
              <w:left w:w="100" w:type="dxa"/>
              <w:bottom w:w="100" w:type="dxa"/>
              <w:right w:w="100" w:type="dxa"/>
            </w:tcMar>
            <w:vAlign w:val="top"/>
          </w:tcPr>
          <w:p w14:paraId="00000142">
            <w:pPr>
              <w:spacing w:before="240" w:after="240" w:line="240" w:lineRule="auto"/>
              <w:jc w:val="both"/>
              <w:rPr>
                <w:rFonts w:ascii="Georgia" w:hAnsi="Georgia" w:eastAsia="Georgia" w:cs="Georgia"/>
                <w:sz w:val="24"/>
                <w:szCs w:val="24"/>
              </w:rPr>
            </w:pPr>
            <w:r>
              <w:rPr>
                <w:rFonts w:ascii="Georgia" w:hAnsi="Georgia" w:eastAsia="Georgia" w:cs="Georgia"/>
                <w:sz w:val="24"/>
                <w:szCs w:val="24"/>
                <w:rtl w:val="0"/>
              </w:rPr>
              <w:t>Process of the Financial Administration</w:t>
            </w:r>
          </w:p>
        </w:tc>
        <w:tc>
          <w:tcPr>
            <w:tcBorders>
              <w:top w:val="nil"/>
              <w:left w:val="single" w:color="000000" w:sz="10" w:space="0"/>
              <w:bottom w:val="single" w:color="000000" w:sz="10" w:space="0"/>
              <w:right w:val="nil"/>
            </w:tcBorders>
            <w:tcMar>
              <w:top w:w="100" w:type="dxa"/>
              <w:left w:w="100" w:type="dxa"/>
              <w:bottom w:w="100" w:type="dxa"/>
              <w:right w:w="100" w:type="dxa"/>
            </w:tcMar>
            <w:vAlign w:val="top"/>
          </w:tcPr>
          <w:p w14:paraId="00000143">
            <w:pPr>
              <w:spacing w:before="240" w:after="240" w:line="480" w:lineRule="auto"/>
              <w:jc w:val="both"/>
              <w:rPr>
                <w:rFonts w:ascii="Georgia" w:hAnsi="Georgia" w:eastAsia="Georgia" w:cs="Georgia"/>
                <w:sz w:val="24"/>
                <w:szCs w:val="24"/>
              </w:rPr>
            </w:pPr>
            <w:r>
              <w:rPr>
                <w:rFonts w:ascii="Georgia" w:hAnsi="Georgia" w:eastAsia="Georgia" w:cs="Georgia"/>
                <w:sz w:val="24"/>
                <w:szCs w:val="24"/>
                <w:rtl w:val="0"/>
              </w:rPr>
              <w:t>The collection and storing of data is the main task of the treasurer.</w:t>
            </w:r>
          </w:p>
        </w:tc>
      </w:tr>
    </w:tbl>
    <w:p w14:paraId="00000144">
      <w:pPr>
        <w:spacing w:before="240" w:after="240" w:line="480" w:lineRule="auto"/>
        <w:jc w:val="center"/>
        <w:rPr>
          <w:rFonts w:ascii="Georgia" w:hAnsi="Georgia" w:eastAsia="Georgia" w:cs="Georgia"/>
          <w:b/>
          <w:sz w:val="24"/>
          <w:szCs w:val="24"/>
        </w:rPr>
      </w:pPr>
      <w:r>
        <w:rPr>
          <w:rFonts w:ascii="Georgia" w:hAnsi="Georgia" w:eastAsia="Georgia" w:cs="Georgia"/>
          <w:b/>
          <w:sz w:val="24"/>
          <w:szCs w:val="24"/>
          <w:rtl w:val="0"/>
        </w:rPr>
        <w:t>Table 1.</w:t>
      </w:r>
      <w:r>
        <w:rPr>
          <w:rFonts w:ascii="Georgia" w:hAnsi="Georgia" w:eastAsia="Georgia" w:cs="Georgia"/>
          <w:b/>
          <w:sz w:val="24"/>
          <w:szCs w:val="24"/>
          <w:rtl w:val="0"/>
        </w:rPr>
        <w:br w:type="textWrapping"/>
      </w:r>
      <w:r>
        <w:rPr>
          <w:rFonts w:ascii="Georgia" w:hAnsi="Georgia" w:eastAsia="Georgia" w:cs="Georgia"/>
          <w:b/>
          <w:sz w:val="24"/>
          <w:szCs w:val="24"/>
          <w:rtl w:val="0"/>
        </w:rPr>
        <w:t xml:space="preserve"> Process of Managing the Organization</w:t>
      </w:r>
    </w:p>
    <w:p w14:paraId="00000145">
      <w:pPr>
        <w:spacing w:before="240" w:after="240" w:line="480" w:lineRule="auto"/>
        <w:jc w:val="both"/>
        <w:rPr>
          <w:rFonts w:ascii="Georgia" w:hAnsi="Georgia" w:eastAsia="Georgia" w:cs="Georgia"/>
          <w:sz w:val="24"/>
          <w:szCs w:val="24"/>
        </w:rPr>
      </w:pPr>
      <w:r>
        <w:rPr>
          <w:rFonts w:ascii="Georgia" w:hAnsi="Georgia" w:eastAsia="Georgia" w:cs="Georgia"/>
          <w:b/>
          <w:sz w:val="24"/>
          <w:szCs w:val="24"/>
          <w:rtl w:val="0"/>
        </w:rPr>
        <w:tab/>
      </w:r>
      <w:r>
        <w:rPr>
          <w:rFonts w:ascii="Georgia" w:hAnsi="Georgia" w:eastAsia="Georgia" w:cs="Georgia"/>
          <w:sz w:val="24"/>
          <w:szCs w:val="24"/>
          <w:rtl w:val="0"/>
        </w:rPr>
        <w:t>The table 1 (Process of Managing the Organization) discusses the process of the organization when it comes to management tasks. Based on the testimony of the SOECS officers, it mostly contains how the management tasks work when it comes to the manual/traditional system that the organization uses.</w:t>
      </w:r>
    </w:p>
    <w:p w14:paraId="00000146">
      <w:pPr>
        <w:spacing w:before="240" w:after="240" w:line="480" w:lineRule="auto"/>
        <w:jc w:val="both"/>
        <w:rPr>
          <w:rFonts w:ascii="Georgia" w:hAnsi="Georgia" w:eastAsia="Georgia" w:cs="Georgia"/>
          <w:sz w:val="24"/>
          <w:szCs w:val="24"/>
        </w:rPr>
      </w:pPr>
    </w:p>
    <w:tbl>
      <w:tblPr>
        <w:tblStyle w:val="15"/>
        <w:tblW w:w="847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515"/>
        <w:gridCol w:w="1605"/>
        <w:gridCol w:w="1740"/>
        <w:gridCol w:w="3615"/>
      </w:tblGrid>
      <w:tr w14:paraId="3FFD34F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single" w:color="000000" w:sz="10" w:space="0"/>
              <w:left w:val="nil"/>
              <w:bottom w:val="single" w:color="000000" w:sz="10" w:space="0"/>
              <w:right w:val="single" w:color="000000" w:sz="10" w:space="0"/>
            </w:tcBorders>
            <w:tcMar>
              <w:top w:w="100" w:type="dxa"/>
              <w:left w:w="100" w:type="dxa"/>
              <w:bottom w:w="100" w:type="dxa"/>
              <w:right w:w="100" w:type="dxa"/>
            </w:tcMar>
            <w:vAlign w:val="top"/>
          </w:tcPr>
          <w:p w14:paraId="00000147">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Interviewee</w:t>
            </w:r>
          </w:p>
          <w:p w14:paraId="00000148">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 xml:space="preserve"> </w:t>
            </w:r>
          </w:p>
        </w:tc>
        <w:tc>
          <w:tcPr>
            <w:tcBorders>
              <w:top w:val="single" w:color="000000" w:sz="10" w:space="0"/>
              <w:left w:val="nil"/>
              <w:bottom w:val="single" w:color="000000" w:sz="10" w:space="0"/>
              <w:right w:val="nil"/>
            </w:tcBorders>
            <w:tcMar>
              <w:top w:w="100" w:type="dxa"/>
              <w:left w:w="100" w:type="dxa"/>
              <w:bottom w:w="100" w:type="dxa"/>
              <w:right w:w="100" w:type="dxa"/>
            </w:tcMar>
            <w:vAlign w:val="top"/>
          </w:tcPr>
          <w:p w14:paraId="00000149">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Position</w:t>
            </w:r>
          </w:p>
        </w:tc>
        <w:tc>
          <w:tcPr>
            <w:tcBorders>
              <w:top w:val="single" w:color="000000" w:sz="10" w:space="0"/>
              <w:left w:val="single" w:color="000000" w:sz="10" w:space="0"/>
              <w:bottom w:val="single" w:color="000000" w:sz="10" w:space="0"/>
              <w:right w:val="nil"/>
            </w:tcBorders>
            <w:tcMar>
              <w:top w:w="100" w:type="dxa"/>
              <w:left w:w="100" w:type="dxa"/>
              <w:bottom w:w="100" w:type="dxa"/>
              <w:right w:w="100" w:type="dxa"/>
            </w:tcMar>
            <w:vAlign w:val="top"/>
          </w:tcPr>
          <w:p w14:paraId="0000014A">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Interview Topic</w:t>
            </w:r>
          </w:p>
        </w:tc>
        <w:tc>
          <w:tcPr>
            <w:tcBorders>
              <w:top w:val="single" w:color="000000" w:sz="10" w:space="0"/>
              <w:left w:val="single" w:color="000000" w:sz="10" w:space="0"/>
              <w:bottom w:val="single" w:color="000000" w:sz="10" w:space="0"/>
              <w:right w:val="nil"/>
            </w:tcBorders>
            <w:tcMar>
              <w:top w:w="100" w:type="dxa"/>
              <w:left w:w="100" w:type="dxa"/>
              <w:bottom w:w="100" w:type="dxa"/>
              <w:right w:w="100" w:type="dxa"/>
            </w:tcMar>
            <w:vAlign w:val="top"/>
          </w:tcPr>
          <w:p w14:paraId="0000014B">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Sample of Respondent’s Testimony</w:t>
            </w:r>
          </w:p>
        </w:tc>
      </w:tr>
      <w:tr w14:paraId="5A52591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70" w:hRule="atLeast"/>
        </w:trPr>
        <w:tc>
          <w:tcPr>
            <w:tcBorders>
              <w:top w:val="nil"/>
              <w:left w:val="nil"/>
              <w:bottom w:val="single" w:color="000000" w:sz="10" w:space="0"/>
              <w:right w:val="single" w:color="000000" w:sz="10" w:space="0"/>
            </w:tcBorders>
            <w:tcMar>
              <w:top w:w="100" w:type="dxa"/>
              <w:left w:w="100" w:type="dxa"/>
              <w:bottom w:w="100" w:type="dxa"/>
              <w:right w:w="100" w:type="dxa"/>
            </w:tcMar>
            <w:vAlign w:val="top"/>
          </w:tcPr>
          <w:p w14:paraId="0000014C">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1</w:t>
            </w:r>
          </w:p>
        </w:tc>
        <w:tc>
          <w:tcPr>
            <w:tcBorders>
              <w:top w:val="nil"/>
              <w:left w:val="nil"/>
              <w:bottom w:val="single" w:color="000000" w:sz="10" w:space="0"/>
              <w:right w:val="nil"/>
            </w:tcBorders>
            <w:tcMar>
              <w:top w:w="100" w:type="dxa"/>
              <w:left w:w="100" w:type="dxa"/>
              <w:bottom w:w="100" w:type="dxa"/>
              <w:right w:w="100" w:type="dxa"/>
            </w:tcMar>
            <w:vAlign w:val="top"/>
          </w:tcPr>
          <w:p w14:paraId="0000014D">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LICOES President</w:t>
            </w:r>
          </w:p>
        </w:tc>
        <w:tc>
          <w:tcPr>
            <w:tcBorders>
              <w:top w:val="nil"/>
              <w:left w:val="single" w:color="000000" w:sz="10" w:space="0"/>
              <w:bottom w:val="single" w:color="000000" w:sz="10" w:space="0"/>
              <w:right w:val="nil"/>
            </w:tcBorders>
            <w:tcMar>
              <w:top w:w="100" w:type="dxa"/>
              <w:left w:w="100" w:type="dxa"/>
              <w:bottom w:w="100" w:type="dxa"/>
              <w:right w:w="100" w:type="dxa"/>
            </w:tcMar>
            <w:vAlign w:val="top"/>
          </w:tcPr>
          <w:p w14:paraId="0000014E">
            <w:pPr>
              <w:spacing w:before="240" w:after="240" w:line="240" w:lineRule="auto"/>
              <w:jc w:val="both"/>
              <w:rPr>
                <w:rFonts w:ascii="Georgia" w:hAnsi="Georgia" w:eastAsia="Georgia" w:cs="Georgia"/>
                <w:sz w:val="24"/>
                <w:szCs w:val="24"/>
              </w:rPr>
            </w:pPr>
            <w:r>
              <w:rPr>
                <w:rFonts w:ascii="Georgia" w:hAnsi="Georgia" w:eastAsia="Georgia" w:cs="Georgia"/>
                <w:sz w:val="24"/>
                <w:szCs w:val="24"/>
                <w:rtl w:val="0"/>
              </w:rPr>
              <w:t>Problems Faced when Managing the Organization</w:t>
            </w:r>
          </w:p>
        </w:tc>
        <w:tc>
          <w:tcPr>
            <w:tcBorders>
              <w:top w:val="nil"/>
              <w:left w:val="single" w:color="000000" w:sz="10" w:space="0"/>
              <w:bottom w:val="single" w:color="000000" w:sz="10" w:space="0"/>
              <w:right w:val="nil"/>
            </w:tcBorders>
            <w:tcMar>
              <w:top w:w="100" w:type="dxa"/>
              <w:left w:w="100" w:type="dxa"/>
              <w:bottom w:w="100" w:type="dxa"/>
              <w:right w:w="100" w:type="dxa"/>
            </w:tcMar>
            <w:vAlign w:val="top"/>
          </w:tcPr>
          <w:p w14:paraId="0000014F">
            <w:pPr>
              <w:spacing w:before="240" w:after="240" w:line="480" w:lineRule="auto"/>
              <w:jc w:val="both"/>
              <w:rPr>
                <w:rFonts w:ascii="Georgia" w:hAnsi="Georgia" w:eastAsia="Georgia" w:cs="Georgia"/>
                <w:sz w:val="24"/>
                <w:szCs w:val="24"/>
              </w:rPr>
            </w:pPr>
            <w:r>
              <w:rPr>
                <w:rFonts w:ascii="Georgia" w:hAnsi="Georgia" w:eastAsia="Georgia" w:cs="Georgia"/>
                <w:b/>
                <w:sz w:val="24"/>
                <w:szCs w:val="24"/>
                <w:rtl w:val="0"/>
              </w:rPr>
              <w:t xml:space="preserve"> </w:t>
            </w:r>
            <w:r>
              <w:rPr>
                <w:rFonts w:ascii="Georgia" w:hAnsi="Georgia" w:eastAsia="Georgia" w:cs="Georgia"/>
                <w:sz w:val="24"/>
                <w:szCs w:val="24"/>
                <w:rtl w:val="0"/>
              </w:rPr>
              <w:t>The problem with the current system is the data storage and how the organization collects data.</w:t>
            </w:r>
          </w:p>
        </w:tc>
      </w:tr>
      <w:tr w14:paraId="5F97E87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785" w:hRule="atLeast"/>
        </w:trPr>
        <w:tc>
          <w:tcPr>
            <w:tcBorders>
              <w:top w:val="nil"/>
              <w:left w:val="nil"/>
              <w:bottom w:val="single" w:color="000000" w:sz="10" w:space="0"/>
              <w:right w:val="single" w:color="000000" w:sz="10" w:space="0"/>
            </w:tcBorders>
            <w:tcMar>
              <w:top w:w="100" w:type="dxa"/>
              <w:left w:w="100" w:type="dxa"/>
              <w:bottom w:w="100" w:type="dxa"/>
              <w:right w:w="100" w:type="dxa"/>
            </w:tcMar>
            <w:vAlign w:val="top"/>
          </w:tcPr>
          <w:p w14:paraId="00000150">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2</w:t>
            </w:r>
          </w:p>
        </w:tc>
        <w:tc>
          <w:tcPr>
            <w:tcBorders>
              <w:top w:val="nil"/>
              <w:left w:val="nil"/>
              <w:bottom w:val="single" w:color="000000" w:sz="10" w:space="0"/>
              <w:right w:val="nil"/>
            </w:tcBorders>
            <w:tcMar>
              <w:top w:w="100" w:type="dxa"/>
              <w:left w:w="100" w:type="dxa"/>
              <w:bottom w:w="100" w:type="dxa"/>
              <w:right w:w="100" w:type="dxa"/>
            </w:tcMar>
            <w:vAlign w:val="top"/>
          </w:tcPr>
          <w:p w14:paraId="00000151">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LICOES Secretary</w:t>
            </w:r>
          </w:p>
        </w:tc>
        <w:tc>
          <w:tcPr>
            <w:tcBorders>
              <w:top w:val="nil"/>
              <w:left w:val="single" w:color="000000" w:sz="10" w:space="0"/>
              <w:bottom w:val="single" w:color="000000" w:sz="10" w:space="0"/>
              <w:right w:val="nil"/>
            </w:tcBorders>
            <w:tcMar>
              <w:top w:w="100" w:type="dxa"/>
              <w:left w:w="100" w:type="dxa"/>
              <w:bottom w:w="100" w:type="dxa"/>
              <w:right w:w="100" w:type="dxa"/>
            </w:tcMar>
            <w:vAlign w:val="top"/>
          </w:tcPr>
          <w:p w14:paraId="00000152">
            <w:pPr>
              <w:spacing w:before="240" w:after="240" w:line="240" w:lineRule="auto"/>
              <w:jc w:val="both"/>
              <w:rPr>
                <w:rFonts w:ascii="Georgia" w:hAnsi="Georgia" w:eastAsia="Georgia" w:cs="Georgia"/>
                <w:sz w:val="24"/>
                <w:szCs w:val="24"/>
              </w:rPr>
            </w:pPr>
            <w:r>
              <w:rPr>
                <w:rFonts w:ascii="Georgia" w:hAnsi="Georgia" w:eastAsia="Georgia" w:cs="Georgia"/>
                <w:sz w:val="24"/>
                <w:szCs w:val="24"/>
                <w:rtl w:val="0"/>
              </w:rPr>
              <w:t>The Problems Faced when managing the organization</w:t>
            </w:r>
          </w:p>
        </w:tc>
        <w:tc>
          <w:tcPr>
            <w:tcBorders>
              <w:top w:val="nil"/>
              <w:left w:val="single" w:color="000000" w:sz="10" w:space="0"/>
              <w:bottom w:val="single" w:color="000000" w:sz="10" w:space="0"/>
              <w:right w:val="nil"/>
            </w:tcBorders>
            <w:tcMar>
              <w:top w:w="100" w:type="dxa"/>
              <w:left w:w="100" w:type="dxa"/>
              <w:bottom w:w="100" w:type="dxa"/>
              <w:right w:w="100" w:type="dxa"/>
            </w:tcMar>
            <w:vAlign w:val="top"/>
          </w:tcPr>
          <w:p w14:paraId="00000153">
            <w:pPr>
              <w:spacing w:before="240" w:after="240" w:line="480" w:lineRule="auto"/>
              <w:jc w:val="both"/>
              <w:rPr>
                <w:rFonts w:ascii="Georgia" w:hAnsi="Georgia" w:eastAsia="Georgia" w:cs="Georgia"/>
                <w:sz w:val="24"/>
                <w:szCs w:val="24"/>
              </w:rPr>
            </w:pPr>
            <w:r>
              <w:rPr>
                <w:rFonts w:ascii="Georgia" w:hAnsi="Georgia" w:eastAsia="Georgia" w:cs="Georgia"/>
                <w:b/>
                <w:sz w:val="24"/>
                <w:szCs w:val="24"/>
                <w:rtl w:val="0"/>
              </w:rPr>
              <w:t xml:space="preserve"> </w:t>
            </w:r>
            <w:r>
              <w:rPr>
                <w:rFonts w:ascii="Georgia" w:hAnsi="Georgia" w:eastAsia="Georgia" w:cs="Georgia"/>
                <w:sz w:val="24"/>
                <w:szCs w:val="24"/>
                <w:rtl w:val="0"/>
              </w:rPr>
              <w:t xml:space="preserve">It is hard </w:t>
            </w:r>
          </w:p>
        </w:tc>
      </w:tr>
      <w:tr w14:paraId="37ABAAA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785" w:hRule="atLeast"/>
        </w:trPr>
        <w:tc>
          <w:tcPr>
            <w:tcBorders>
              <w:top w:val="nil"/>
              <w:left w:val="nil"/>
              <w:bottom w:val="single" w:color="000000" w:sz="10" w:space="0"/>
              <w:right w:val="single" w:color="000000" w:sz="10" w:space="0"/>
            </w:tcBorders>
            <w:tcMar>
              <w:top w:w="100" w:type="dxa"/>
              <w:left w:w="100" w:type="dxa"/>
              <w:bottom w:w="100" w:type="dxa"/>
              <w:right w:w="100" w:type="dxa"/>
            </w:tcMar>
            <w:vAlign w:val="top"/>
          </w:tcPr>
          <w:p w14:paraId="00000154">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3</w:t>
            </w:r>
          </w:p>
        </w:tc>
        <w:tc>
          <w:tcPr>
            <w:tcBorders>
              <w:top w:val="nil"/>
              <w:left w:val="nil"/>
              <w:bottom w:val="single" w:color="000000" w:sz="10" w:space="0"/>
              <w:right w:val="nil"/>
            </w:tcBorders>
            <w:tcMar>
              <w:top w:w="100" w:type="dxa"/>
              <w:left w:w="100" w:type="dxa"/>
              <w:bottom w:w="100" w:type="dxa"/>
              <w:right w:w="100" w:type="dxa"/>
            </w:tcMar>
            <w:vAlign w:val="top"/>
          </w:tcPr>
          <w:p w14:paraId="00000155">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LICOES Treasurer</w:t>
            </w:r>
          </w:p>
        </w:tc>
        <w:tc>
          <w:tcPr>
            <w:tcBorders>
              <w:top w:val="nil"/>
              <w:left w:val="single" w:color="000000" w:sz="10" w:space="0"/>
              <w:bottom w:val="single" w:color="000000" w:sz="10" w:space="0"/>
              <w:right w:val="nil"/>
            </w:tcBorders>
            <w:tcMar>
              <w:top w:w="100" w:type="dxa"/>
              <w:left w:w="100" w:type="dxa"/>
              <w:bottom w:w="100" w:type="dxa"/>
              <w:right w:w="100" w:type="dxa"/>
            </w:tcMar>
            <w:vAlign w:val="top"/>
          </w:tcPr>
          <w:p w14:paraId="00000156">
            <w:pPr>
              <w:spacing w:before="240" w:after="240" w:line="240" w:lineRule="auto"/>
              <w:jc w:val="both"/>
              <w:rPr>
                <w:rFonts w:ascii="Georgia" w:hAnsi="Georgia" w:eastAsia="Georgia" w:cs="Georgia"/>
                <w:sz w:val="24"/>
                <w:szCs w:val="24"/>
              </w:rPr>
            </w:pPr>
            <w:r>
              <w:rPr>
                <w:rFonts w:ascii="Georgia" w:hAnsi="Georgia" w:eastAsia="Georgia" w:cs="Georgia"/>
                <w:sz w:val="24"/>
                <w:szCs w:val="24"/>
                <w:rtl w:val="0"/>
              </w:rPr>
              <w:t>Problems of the Financial Administrative Task of the Organization</w:t>
            </w:r>
          </w:p>
        </w:tc>
        <w:tc>
          <w:tcPr>
            <w:tcBorders>
              <w:top w:val="nil"/>
              <w:left w:val="single" w:color="000000" w:sz="10" w:space="0"/>
              <w:bottom w:val="single" w:color="000000" w:sz="10" w:space="0"/>
              <w:right w:val="nil"/>
            </w:tcBorders>
            <w:tcMar>
              <w:top w:w="100" w:type="dxa"/>
              <w:left w:w="100" w:type="dxa"/>
              <w:bottom w:w="100" w:type="dxa"/>
              <w:right w:w="100" w:type="dxa"/>
            </w:tcMar>
            <w:vAlign w:val="top"/>
          </w:tcPr>
          <w:p w14:paraId="00000157">
            <w:pPr>
              <w:spacing w:before="240" w:after="240" w:line="480" w:lineRule="auto"/>
              <w:jc w:val="both"/>
              <w:rPr>
                <w:rFonts w:ascii="Georgia" w:hAnsi="Georgia" w:eastAsia="Georgia" w:cs="Georgia"/>
                <w:sz w:val="24"/>
                <w:szCs w:val="24"/>
              </w:rPr>
            </w:pPr>
            <w:r>
              <w:rPr>
                <w:rFonts w:ascii="Georgia" w:hAnsi="Georgia" w:eastAsia="Georgia" w:cs="Georgia"/>
                <w:sz w:val="24"/>
                <w:szCs w:val="24"/>
                <w:rtl w:val="0"/>
              </w:rPr>
              <w:t xml:space="preserve">The financial administration also includes other organizations if that organization asked for help. So the </w:t>
            </w:r>
          </w:p>
        </w:tc>
      </w:tr>
    </w:tbl>
    <w:p w14:paraId="00000158">
      <w:pPr>
        <w:spacing w:before="240" w:after="240" w:line="480" w:lineRule="auto"/>
        <w:jc w:val="center"/>
        <w:rPr>
          <w:rFonts w:ascii="Georgia" w:hAnsi="Georgia" w:eastAsia="Georgia" w:cs="Georgia"/>
          <w:b/>
          <w:sz w:val="24"/>
          <w:szCs w:val="24"/>
        </w:rPr>
      </w:pPr>
      <w:r>
        <w:rPr>
          <w:rFonts w:ascii="Georgia" w:hAnsi="Georgia" w:eastAsia="Georgia" w:cs="Georgia"/>
          <w:b/>
          <w:sz w:val="24"/>
          <w:szCs w:val="24"/>
          <w:rtl w:val="0"/>
        </w:rPr>
        <w:t>Table 2.</w:t>
      </w:r>
      <w:r>
        <w:rPr>
          <w:rFonts w:ascii="Georgia" w:hAnsi="Georgia" w:eastAsia="Georgia" w:cs="Georgia"/>
          <w:b/>
          <w:sz w:val="24"/>
          <w:szCs w:val="24"/>
          <w:rtl w:val="0"/>
        </w:rPr>
        <w:br w:type="textWrapping"/>
      </w:r>
      <w:r>
        <w:rPr>
          <w:rFonts w:ascii="Georgia" w:hAnsi="Georgia" w:eastAsia="Georgia" w:cs="Georgia"/>
          <w:b/>
          <w:sz w:val="24"/>
          <w:szCs w:val="24"/>
          <w:rtl w:val="0"/>
        </w:rPr>
        <w:t xml:space="preserve"> Problems of Managing the Organization</w:t>
      </w:r>
    </w:p>
    <w:p w14:paraId="00000159">
      <w:pPr>
        <w:spacing w:before="240" w:after="240" w:line="480" w:lineRule="auto"/>
        <w:jc w:val="left"/>
        <w:rPr>
          <w:rFonts w:ascii="Georgia" w:hAnsi="Georgia" w:eastAsia="Georgia" w:cs="Georgia"/>
          <w:b/>
          <w:sz w:val="24"/>
          <w:szCs w:val="24"/>
        </w:rPr>
      </w:pPr>
      <w:r>
        <w:rPr>
          <w:rFonts w:ascii="Georgia" w:hAnsi="Georgia" w:eastAsia="Georgia" w:cs="Georgia"/>
          <w:b/>
          <w:sz w:val="24"/>
          <w:szCs w:val="24"/>
          <w:rtl w:val="0"/>
        </w:rPr>
        <w:tab/>
      </w:r>
      <w:r>
        <w:rPr>
          <w:rFonts w:ascii="Georgia" w:hAnsi="Georgia" w:eastAsia="Georgia" w:cs="Georgia"/>
          <w:sz w:val="24"/>
          <w:szCs w:val="24"/>
          <w:rtl w:val="0"/>
        </w:rPr>
        <w:t>Table 2 (Problems of Managing the Organization) is about the problems faced by the organization when it comes to different managerial tasks. Based on the respondent’s testimony, the problems came from the manual process of how they do the tasks.</w:t>
      </w:r>
    </w:p>
    <w:p w14:paraId="0000015A">
      <w:pPr>
        <w:spacing w:line="480" w:lineRule="auto"/>
        <w:jc w:val="both"/>
        <w:rPr>
          <w:rFonts w:ascii="Georgia" w:hAnsi="Georgia" w:eastAsia="Georgia" w:cs="Georgia"/>
          <w:sz w:val="24"/>
          <w:szCs w:val="24"/>
        </w:rPr>
      </w:pPr>
    </w:p>
    <w:p w14:paraId="0000015B">
      <w:pPr>
        <w:spacing w:before="240" w:after="240" w:line="480" w:lineRule="auto"/>
        <w:ind w:firstLine="720"/>
        <w:jc w:val="both"/>
        <w:rPr>
          <w:rFonts w:ascii="Georgia" w:hAnsi="Georgia" w:eastAsia="Georgia" w:cs="Georgia"/>
          <w:b/>
          <w:sz w:val="24"/>
          <w:szCs w:val="24"/>
        </w:rPr>
      </w:pPr>
      <w:r>
        <w:rPr>
          <w:rFonts w:ascii="Georgia" w:hAnsi="Georgia" w:eastAsia="Georgia" w:cs="Georgia"/>
          <w:b/>
          <w:sz w:val="24"/>
          <w:szCs w:val="24"/>
          <w:rtl w:val="0"/>
        </w:rPr>
        <w:t>THEORETICAL FRAMEWORK</w:t>
      </w:r>
    </w:p>
    <w:p w14:paraId="0000015C">
      <w:pPr>
        <w:spacing w:before="240" w:after="240" w:line="480" w:lineRule="auto"/>
        <w:ind w:firstLine="720"/>
        <w:jc w:val="both"/>
        <w:rPr>
          <w:rFonts w:ascii="Georgia" w:hAnsi="Georgia" w:eastAsia="Georgia" w:cs="Georgia"/>
          <w:b/>
          <w:sz w:val="24"/>
          <w:szCs w:val="24"/>
        </w:rPr>
      </w:pPr>
      <w:r>
        <w:rPr>
          <w:rFonts w:ascii="Georgia" w:hAnsi="Georgia" w:eastAsia="Georgia" w:cs="Georgia"/>
          <w:b/>
          <w:sz w:val="24"/>
          <w:szCs w:val="24"/>
        </w:rPr>
        <w:drawing>
          <wp:inline distT="114300" distB="114300" distL="114300" distR="114300">
            <wp:extent cx="5730875" cy="2552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11"/>
                    <a:srcRect/>
                    <a:stretch>
                      <a:fillRect/>
                    </a:stretch>
                  </pic:blipFill>
                  <pic:spPr>
                    <a:xfrm>
                      <a:off x="0" y="0"/>
                      <a:ext cx="5731200" cy="2552700"/>
                    </a:xfrm>
                    <a:prstGeom prst="rect">
                      <a:avLst/>
                    </a:prstGeom>
                  </pic:spPr>
                </pic:pic>
              </a:graphicData>
            </a:graphic>
          </wp:inline>
        </w:drawing>
      </w:r>
    </w:p>
    <w:p w14:paraId="0000015D">
      <w:pPr>
        <w:spacing w:before="240" w:after="240" w:line="480" w:lineRule="auto"/>
        <w:ind w:left="0" w:firstLine="0"/>
        <w:jc w:val="left"/>
        <w:rPr>
          <w:rFonts w:ascii="Georgia" w:hAnsi="Georgia" w:eastAsia="Georgia" w:cs="Georgia"/>
          <w:b/>
          <w:sz w:val="24"/>
          <w:szCs w:val="24"/>
        </w:rPr>
      </w:pPr>
    </w:p>
    <w:p w14:paraId="0000015E">
      <w:pPr>
        <w:spacing w:before="240" w:after="240" w:line="480" w:lineRule="auto"/>
        <w:ind w:left="0" w:firstLine="0"/>
        <w:jc w:val="center"/>
        <w:rPr>
          <w:rFonts w:ascii="Georgia" w:hAnsi="Georgia" w:eastAsia="Georgia" w:cs="Georgia"/>
          <w:b/>
          <w:sz w:val="24"/>
          <w:szCs w:val="24"/>
        </w:rPr>
      </w:pPr>
      <w:r>
        <w:rPr>
          <w:rFonts w:ascii="Georgia" w:hAnsi="Georgia" w:eastAsia="Georgia" w:cs="Georgia"/>
          <w:b/>
          <w:sz w:val="24"/>
          <w:szCs w:val="24"/>
          <w:rtl w:val="0"/>
        </w:rPr>
        <w:t>Figure 2.2</w:t>
      </w:r>
    </w:p>
    <w:p w14:paraId="0000015F">
      <w:pPr>
        <w:spacing w:before="240" w:after="240" w:line="480" w:lineRule="auto"/>
        <w:ind w:left="0" w:firstLine="0"/>
        <w:jc w:val="left"/>
        <w:rPr>
          <w:rFonts w:ascii="Georgia" w:hAnsi="Georgia" w:eastAsia="Georgia" w:cs="Georgia"/>
          <w:b/>
          <w:sz w:val="24"/>
          <w:szCs w:val="24"/>
        </w:rPr>
      </w:pPr>
      <w:r>
        <w:rPr>
          <w:rFonts w:ascii="Georgia" w:hAnsi="Georgia" w:eastAsia="Georgia" w:cs="Georgia"/>
          <w:b/>
          <w:sz w:val="24"/>
          <w:szCs w:val="24"/>
          <w:rtl w:val="0"/>
        </w:rPr>
        <w:t>System Theory</w:t>
      </w:r>
    </w:p>
    <w:p w14:paraId="00000160">
      <w:pPr>
        <w:spacing w:before="240" w:after="240" w:line="480" w:lineRule="auto"/>
        <w:ind w:firstLine="720"/>
        <w:jc w:val="both"/>
        <w:rPr>
          <w:rFonts w:ascii="Georgia" w:hAnsi="Georgia" w:eastAsia="Georgia" w:cs="Georgia"/>
          <w:sz w:val="24"/>
          <w:szCs w:val="24"/>
        </w:rPr>
      </w:pPr>
      <w:r>
        <w:rPr>
          <w:rFonts w:ascii="Georgia" w:hAnsi="Georgia" w:eastAsia="Georgia" w:cs="Georgia"/>
          <w:sz w:val="24"/>
          <w:szCs w:val="24"/>
          <w:rtl w:val="0"/>
        </w:rPr>
        <w:t>The systems theory of management asserts that an organization is a unified system of interrelated parts or subsystems, each dependent on the others for optimal function. Changes in one part affect the whole, requiring a holistic approach to management. This theory highlights the need for integration, coordination, and feedback mechanisms to ensure the organization adapts and improves continuously.</w:t>
      </w:r>
    </w:p>
    <w:p w14:paraId="00000161">
      <w:pPr>
        <w:spacing w:before="240" w:after="240" w:line="480" w:lineRule="auto"/>
        <w:ind w:firstLine="720"/>
        <w:jc w:val="both"/>
        <w:rPr>
          <w:rFonts w:ascii="Georgia" w:hAnsi="Georgia" w:eastAsia="Georgia" w:cs="Georgia"/>
          <w:sz w:val="24"/>
          <w:szCs w:val="24"/>
        </w:rPr>
      </w:pPr>
      <w:r>
        <w:rPr>
          <w:rFonts w:ascii="Georgia" w:hAnsi="Georgia" w:eastAsia="Georgia" w:cs="Georgia"/>
          <w:sz w:val="24"/>
          <w:szCs w:val="24"/>
          <w:rtl w:val="0"/>
        </w:rPr>
        <w:t>In developing the Automated Management System (AMS) for SOECS, Systems Theory will guide the integration of different organizational functions into a cohesive automated system. The AMS will facilitate feedback loops through automated data collection and reporting, enabling continuous improvement. By automating management processes, the system will enhance coordination, efficiency, and adaptability across SOECS.</w:t>
      </w:r>
    </w:p>
    <w:p w14:paraId="00000162">
      <w:pPr>
        <w:spacing w:before="240" w:after="240" w:line="480" w:lineRule="auto"/>
        <w:ind w:left="0" w:firstLine="0"/>
        <w:jc w:val="both"/>
        <w:rPr>
          <w:rFonts w:ascii="Georgia" w:hAnsi="Georgia" w:eastAsia="Georgia" w:cs="Georgia"/>
          <w:b/>
          <w:sz w:val="24"/>
          <w:szCs w:val="24"/>
        </w:rPr>
      </w:pPr>
    </w:p>
    <w:p w14:paraId="00000163">
      <w:pPr>
        <w:spacing w:before="240" w:after="240" w:line="480" w:lineRule="auto"/>
        <w:ind w:left="0" w:firstLine="0"/>
        <w:jc w:val="both"/>
        <w:rPr>
          <w:rFonts w:ascii="Georgia" w:hAnsi="Georgia" w:eastAsia="Georgia" w:cs="Georgia"/>
          <w:b/>
          <w:sz w:val="24"/>
          <w:szCs w:val="24"/>
        </w:rPr>
      </w:pPr>
      <w:r>
        <w:rPr>
          <w:rFonts w:ascii="Georgia" w:hAnsi="Georgia" w:eastAsia="Georgia" w:cs="Georgia"/>
          <w:b/>
          <w:sz w:val="24"/>
          <w:szCs w:val="24"/>
          <w:rtl w:val="0"/>
        </w:rPr>
        <w:t>CONCEPTUAL FRAMEWORK</w:t>
      </w:r>
    </w:p>
    <w:p w14:paraId="00000164">
      <w:pPr>
        <w:spacing w:before="240" w:after="240" w:line="480" w:lineRule="auto"/>
        <w:ind w:left="0" w:firstLine="0"/>
        <w:jc w:val="both"/>
        <w:rPr>
          <w:rFonts w:ascii="Georgia" w:hAnsi="Georgia" w:eastAsia="Georgia" w:cs="Georgia"/>
          <w:b/>
          <w:sz w:val="24"/>
          <w:szCs w:val="24"/>
        </w:rPr>
      </w:pPr>
      <w:r>
        <w:drawing>
          <wp:anchor distT="114300" distB="114300" distL="114300" distR="114300" simplePos="0" relativeHeight="251659264" behindDoc="0" locked="0" layoutInCell="1" allowOverlap="1">
            <wp:simplePos x="0" y="0"/>
            <wp:positionH relativeFrom="column">
              <wp:posOffset>-113665</wp:posOffset>
            </wp:positionH>
            <wp:positionV relativeFrom="paragraph">
              <wp:posOffset>259715</wp:posOffset>
            </wp:positionV>
            <wp:extent cx="5731510" cy="5905500"/>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2"/>
                    <a:srcRect/>
                    <a:stretch>
                      <a:fillRect/>
                    </a:stretch>
                  </pic:blipFill>
                  <pic:spPr>
                    <a:xfrm>
                      <a:off x="0" y="0"/>
                      <a:ext cx="5731200" cy="5905500"/>
                    </a:xfrm>
                    <a:prstGeom prst="rect">
                      <a:avLst/>
                    </a:prstGeom>
                  </pic:spPr>
                </pic:pic>
              </a:graphicData>
            </a:graphic>
          </wp:anchor>
        </w:drawing>
      </w:r>
    </w:p>
    <w:p w14:paraId="00000165">
      <w:pPr>
        <w:spacing w:before="240" w:after="240" w:line="480" w:lineRule="auto"/>
        <w:ind w:left="0" w:firstLine="0"/>
        <w:jc w:val="both"/>
        <w:rPr>
          <w:rFonts w:ascii="Georgia" w:hAnsi="Georgia" w:eastAsia="Georgia" w:cs="Georgia"/>
          <w:b/>
          <w:sz w:val="24"/>
          <w:szCs w:val="24"/>
        </w:rPr>
      </w:pPr>
    </w:p>
    <w:p w14:paraId="00000166">
      <w:pPr>
        <w:spacing w:before="240" w:after="240" w:line="480" w:lineRule="auto"/>
        <w:ind w:left="0" w:firstLine="0"/>
        <w:jc w:val="both"/>
        <w:rPr>
          <w:rFonts w:ascii="Georgia" w:hAnsi="Georgia" w:eastAsia="Georgia" w:cs="Georgia"/>
          <w:b/>
          <w:sz w:val="24"/>
          <w:szCs w:val="24"/>
        </w:rPr>
      </w:pPr>
    </w:p>
    <w:p w14:paraId="00000167">
      <w:pPr>
        <w:spacing w:before="240" w:after="240" w:line="480" w:lineRule="auto"/>
        <w:ind w:left="0" w:firstLine="0"/>
        <w:jc w:val="both"/>
        <w:rPr>
          <w:rFonts w:ascii="Georgia" w:hAnsi="Georgia" w:eastAsia="Georgia" w:cs="Georgia"/>
          <w:b/>
          <w:sz w:val="24"/>
          <w:szCs w:val="24"/>
        </w:rPr>
      </w:pPr>
    </w:p>
    <w:p w14:paraId="00000168">
      <w:pPr>
        <w:spacing w:before="240" w:after="240" w:line="480" w:lineRule="auto"/>
        <w:ind w:left="0" w:firstLine="0"/>
        <w:jc w:val="both"/>
        <w:rPr>
          <w:rFonts w:ascii="Georgia" w:hAnsi="Georgia" w:eastAsia="Georgia" w:cs="Georgia"/>
          <w:b/>
          <w:sz w:val="24"/>
          <w:szCs w:val="24"/>
        </w:rPr>
      </w:pPr>
    </w:p>
    <w:p w14:paraId="00000169">
      <w:pPr>
        <w:spacing w:before="240" w:after="240" w:line="480" w:lineRule="auto"/>
        <w:ind w:left="0" w:firstLine="0"/>
        <w:jc w:val="both"/>
        <w:rPr>
          <w:rFonts w:ascii="Georgia" w:hAnsi="Georgia" w:eastAsia="Georgia" w:cs="Georgia"/>
          <w:b/>
          <w:sz w:val="24"/>
          <w:szCs w:val="24"/>
        </w:rPr>
      </w:pPr>
    </w:p>
    <w:p w14:paraId="0000016A">
      <w:pPr>
        <w:spacing w:before="240" w:after="240" w:line="480" w:lineRule="auto"/>
        <w:ind w:left="0" w:firstLine="0"/>
        <w:jc w:val="both"/>
        <w:rPr>
          <w:rFonts w:ascii="Georgia" w:hAnsi="Georgia" w:eastAsia="Georgia" w:cs="Georgia"/>
          <w:b/>
          <w:sz w:val="24"/>
          <w:szCs w:val="24"/>
        </w:rPr>
      </w:pPr>
    </w:p>
    <w:p w14:paraId="0000016B">
      <w:pPr>
        <w:spacing w:before="240" w:after="240" w:line="480" w:lineRule="auto"/>
        <w:ind w:left="0" w:firstLine="0"/>
        <w:jc w:val="both"/>
        <w:rPr>
          <w:rFonts w:ascii="Georgia" w:hAnsi="Georgia" w:eastAsia="Georgia" w:cs="Georgia"/>
          <w:b/>
          <w:sz w:val="24"/>
          <w:szCs w:val="24"/>
        </w:rPr>
      </w:pPr>
    </w:p>
    <w:p w14:paraId="0000016C">
      <w:pPr>
        <w:spacing w:before="240" w:after="240" w:line="480" w:lineRule="auto"/>
        <w:ind w:left="0" w:firstLine="0"/>
        <w:jc w:val="both"/>
        <w:rPr>
          <w:rFonts w:ascii="Georgia" w:hAnsi="Georgia" w:eastAsia="Georgia" w:cs="Georgia"/>
          <w:b/>
          <w:sz w:val="24"/>
          <w:szCs w:val="24"/>
        </w:rPr>
      </w:pPr>
    </w:p>
    <w:p w14:paraId="0000016D">
      <w:pPr>
        <w:spacing w:before="240" w:after="240" w:line="480" w:lineRule="auto"/>
        <w:ind w:left="0" w:firstLine="0"/>
        <w:jc w:val="both"/>
        <w:rPr>
          <w:rFonts w:ascii="Georgia" w:hAnsi="Georgia" w:eastAsia="Georgia" w:cs="Georgia"/>
          <w:b/>
          <w:sz w:val="24"/>
          <w:szCs w:val="24"/>
        </w:rPr>
      </w:pPr>
    </w:p>
    <w:p w14:paraId="0000016E">
      <w:pPr>
        <w:spacing w:before="240" w:after="240" w:line="480" w:lineRule="auto"/>
        <w:ind w:left="0" w:firstLine="0"/>
        <w:jc w:val="both"/>
        <w:rPr>
          <w:rFonts w:ascii="Georgia" w:hAnsi="Georgia" w:eastAsia="Georgia" w:cs="Georgia"/>
          <w:b/>
          <w:sz w:val="24"/>
          <w:szCs w:val="24"/>
        </w:rPr>
      </w:pPr>
    </w:p>
    <w:p w14:paraId="0000016F">
      <w:pPr>
        <w:spacing w:before="240" w:after="240" w:line="480" w:lineRule="auto"/>
        <w:ind w:left="0" w:firstLine="0"/>
        <w:jc w:val="left"/>
        <w:rPr>
          <w:rFonts w:ascii="Georgia" w:hAnsi="Georgia" w:eastAsia="Georgia" w:cs="Georgia"/>
          <w:b/>
          <w:sz w:val="24"/>
          <w:szCs w:val="24"/>
        </w:rPr>
      </w:pPr>
    </w:p>
    <w:p w14:paraId="00000170">
      <w:pPr>
        <w:spacing w:before="240" w:after="240" w:line="480" w:lineRule="auto"/>
        <w:ind w:left="0" w:firstLine="0"/>
        <w:jc w:val="center"/>
        <w:rPr>
          <w:rFonts w:ascii="Georgia" w:hAnsi="Georgia" w:eastAsia="Georgia" w:cs="Georgia"/>
          <w:b/>
          <w:sz w:val="24"/>
          <w:szCs w:val="24"/>
        </w:rPr>
      </w:pPr>
      <w:r>
        <w:rPr>
          <w:rFonts w:ascii="Georgia" w:hAnsi="Georgia" w:eastAsia="Georgia" w:cs="Georgia"/>
          <w:b/>
          <w:sz w:val="24"/>
          <w:szCs w:val="24"/>
          <w:rtl w:val="0"/>
        </w:rPr>
        <w:t>Figure 2.3</w:t>
      </w:r>
    </w:p>
    <w:p w14:paraId="00000171">
      <w:pPr>
        <w:spacing w:before="240" w:after="240" w:line="480" w:lineRule="auto"/>
        <w:ind w:left="0" w:firstLine="0"/>
        <w:jc w:val="both"/>
        <w:rPr>
          <w:rFonts w:ascii="Georgia" w:hAnsi="Georgia" w:eastAsia="Georgia" w:cs="Georgia"/>
          <w:b/>
          <w:sz w:val="24"/>
          <w:szCs w:val="24"/>
        </w:rPr>
      </w:pPr>
      <w:r>
        <w:rPr>
          <w:rFonts w:ascii="Georgia" w:hAnsi="Georgia" w:eastAsia="Georgia" w:cs="Georgia"/>
          <w:b/>
          <w:sz w:val="24"/>
          <w:szCs w:val="24"/>
          <w:rtl w:val="0"/>
        </w:rPr>
        <w:t>Conceptual Framework</w:t>
      </w:r>
    </w:p>
    <w:p w14:paraId="00000172">
      <w:pPr>
        <w:spacing w:before="240" w:after="240" w:line="480" w:lineRule="auto"/>
        <w:ind w:firstLine="720"/>
        <w:jc w:val="both"/>
        <w:rPr>
          <w:rFonts w:ascii="Georgia" w:hAnsi="Georgia" w:eastAsia="Georgia" w:cs="Georgia"/>
          <w:b/>
          <w:sz w:val="24"/>
          <w:szCs w:val="24"/>
        </w:rPr>
      </w:pPr>
      <w:r>
        <w:rPr>
          <w:rFonts w:ascii="Georgia" w:hAnsi="Georgia" w:eastAsia="Georgia" w:cs="Georgia"/>
          <w:b/>
          <w:sz w:val="24"/>
          <w:szCs w:val="24"/>
          <w:rtl w:val="0"/>
        </w:rPr>
        <w:tab/>
      </w:r>
      <w:r>
        <w:rPr>
          <w:rFonts w:ascii="Georgia" w:hAnsi="Georgia" w:eastAsia="Georgia" w:cs="Georgia"/>
          <w:sz w:val="24"/>
          <w:szCs w:val="24"/>
          <w:rtl w:val="0"/>
        </w:rPr>
        <w:t xml:space="preserve">The input for the Digitization Management System for the SOECS Department in Divine Word College of Legazpi </w:t>
      </w:r>
      <w:r>
        <w:rPr>
          <w:rFonts w:ascii="Georgia" w:hAnsi="Georgia" w:eastAsia="Georgia" w:cs="Georgia"/>
          <w:sz w:val="24"/>
          <w:szCs w:val="24"/>
          <w:highlight w:val="white"/>
          <w:rtl w:val="0"/>
        </w:rPr>
        <w:t>encompasses diverse knowledge, software, and hardware requirements. Users need an understanding of the current situation of the organization, along with basic computer skills and internet access. Developers, on the other hand, require proficiency in programming languages, database management systems, and software development methodologies. Software requirements include a compatible web browser with JavaScript enabled and a stable internet connection for users, while developers need tools like IDEs, version control systems, and web server software. Hardware necessities range from personal computers and mobile devices for users to adequate computing resources and high-speed internet for developers. Feedback is essential for refining our system, ensuring that user needs are met and the platform remains functional and user-friendly.</w:t>
      </w:r>
    </w:p>
    <w:p w14:paraId="00000173">
      <w:pPr>
        <w:spacing w:before="240" w:after="240" w:line="480" w:lineRule="auto"/>
        <w:ind w:firstLine="720"/>
        <w:jc w:val="both"/>
        <w:rPr>
          <w:rFonts w:ascii="Georgia" w:hAnsi="Georgia" w:eastAsia="Georgia" w:cs="Georgia"/>
          <w:b/>
          <w:sz w:val="24"/>
          <w:szCs w:val="24"/>
        </w:rPr>
      </w:pPr>
      <w:r>
        <w:br w:type="page"/>
      </w:r>
    </w:p>
    <w:p w14:paraId="00000174">
      <w:pPr>
        <w:spacing w:before="240" w:after="240" w:line="480" w:lineRule="auto"/>
        <w:ind w:left="0" w:firstLine="0"/>
        <w:jc w:val="both"/>
        <w:rPr>
          <w:rFonts w:ascii="Georgia" w:hAnsi="Georgia" w:eastAsia="Georgia" w:cs="Georgia"/>
          <w:b/>
          <w:sz w:val="24"/>
          <w:szCs w:val="24"/>
        </w:rPr>
      </w:pPr>
      <w:r>
        <w:rPr>
          <w:rFonts w:ascii="Georgia" w:hAnsi="Georgia" w:eastAsia="Georgia" w:cs="Georgia"/>
          <w:b/>
          <w:sz w:val="24"/>
          <w:szCs w:val="24"/>
          <w:rtl w:val="0"/>
        </w:rPr>
        <w:t>NOTES:</w:t>
      </w:r>
    </w:p>
    <w:p w14:paraId="00000175">
      <w:pPr>
        <w:spacing w:before="240" w:after="240" w:line="480" w:lineRule="auto"/>
        <w:ind w:left="720" w:firstLine="0"/>
        <w:jc w:val="both"/>
        <w:rPr>
          <w:rFonts w:ascii="Georgia" w:hAnsi="Georgia" w:eastAsia="Georgia" w:cs="Georgia"/>
          <w:sz w:val="24"/>
          <w:szCs w:val="24"/>
        </w:rPr>
      </w:pPr>
    </w:p>
    <w:p w14:paraId="00000176">
      <w:pPr>
        <w:spacing w:before="240" w:after="240" w:line="480" w:lineRule="auto"/>
        <w:ind w:firstLine="720"/>
        <w:jc w:val="both"/>
        <w:rPr>
          <w:rFonts w:ascii="Georgia" w:hAnsi="Georgia" w:eastAsia="Georgia" w:cs="Georgia"/>
          <w:b/>
          <w:sz w:val="24"/>
          <w:szCs w:val="24"/>
        </w:rPr>
      </w:pPr>
    </w:p>
    <w:p w14:paraId="00000177">
      <w:pPr>
        <w:spacing w:before="240" w:after="240" w:line="480" w:lineRule="auto"/>
        <w:ind w:left="0" w:firstLine="0"/>
        <w:jc w:val="both"/>
        <w:rPr>
          <w:rFonts w:ascii="Georgia" w:hAnsi="Georgia" w:eastAsia="Georgia" w:cs="Georgia"/>
          <w:sz w:val="24"/>
          <w:szCs w:val="24"/>
        </w:rPr>
      </w:pPr>
      <w:r>
        <w:rPr>
          <w:rFonts w:ascii="Georgia" w:hAnsi="Georgia" w:eastAsia="Georgia" w:cs="Georgia"/>
          <w:sz w:val="24"/>
          <w:szCs w:val="24"/>
          <w:rtl w:val="0"/>
        </w:rPr>
        <w:t>Indeed Editorial Team.(2022).”5 Scrum Phases for Project Management (Plus</w:t>
      </w:r>
    </w:p>
    <w:p w14:paraId="00000178">
      <w:pPr>
        <w:spacing w:before="240" w:after="240"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Benefits)”.Indeed.</w:t>
      </w:r>
      <w:r>
        <w:rPr>
          <w:rFonts w:ascii="Georgia" w:hAnsi="Georgia" w:eastAsia="Georgia" w:cs="Georgia"/>
          <w:sz w:val="24"/>
          <w:szCs w:val="24"/>
          <w:rtl w:val="0"/>
        </w:rPr>
        <w:tab/>
      </w:r>
      <w:r>
        <w:rPr>
          <w:rFonts w:ascii="Georgia" w:hAnsi="Georgia" w:eastAsia="Georgia" w:cs="Georgia"/>
          <w:sz w:val="24"/>
          <w:szCs w:val="24"/>
          <w:rtl w:val="0"/>
        </w:rPr>
        <w:t xml:space="preserve">https://www.indeed.com/career-advice/career-development/scrum-phases </w:t>
      </w:r>
    </w:p>
    <w:p w14:paraId="00000179">
      <w:pPr>
        <w:spacing w:before="240" w:after="240" w:line="480" w:lineRule="auto"/>
        <w:ind w:firstLine="720"/>
        <w:jc w:val="both"/>
        <w:rPr>
          <w:rFonts w:ascii="Georgia" w:hAnsi="Georgia" w:eastAsia="Georgia" w:cs="Georgia"/>
          <w:b/>
          <w:sz w:val="24"/>
          <w:szCs w:val="24"/>
        </w:rPr>
      </w:pPr>
    </w:p>
    <w:p w14:paraId="0000017A">
      <w:pPr>
        <w:spacing w:before="240" w:after="240" w:line="480" w:lineRule="auto"/>
        <w:ind w:left="0" w:firstLine="0"/>
        <w:jc w:val="both"/>
        <w:rPr>
          <w:rFonts w:ascii="Georgia" w:hAnsi="Georgia" w:eastAsia="Georgia" w:cs="Georgia"/>
          <w:sz w:val="24"/>
          <w:szCs w:val="24"/>
        </w:rPr>
      </w:pPr>
      <w:r>
        <w:rPr>
          <w:rFonts w:ascii="Georgia" w:hAnsi="Georgia" w:eastAsia="Georgia" w:cs="Georgia"/>
          <w:sz w:val="24"/>
          <w:szCs w:val="24"/>
          <w:rtl w:val="0"/>
        </w:rPr>
        <w:t>Marikyan, D. &amp; Papagiannidis, S. (2023) Technology Acceptance Model: A review. In</w:t>
      </w:r>
    </w:p>
    <w:p w14:paraId="0000017B">
      <w:pPr>
        <w:spacing w:before="240" w:after="240"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S. Papagiannidis (Ed), TheoryHub Book.</w:t>
      </w:r>
      <w:r>
        <w:rPr>
          <w:rFonts w:ascii="Georgia" w:hAnsi="Georgia" w:eastAsia="Georgia" w:cs="Georgia"/>
          <w:sz w:val="24"/>
          <w:szCs w:val="24"/>
          <w:rtl w:val="0"/>
        </w:rPr>
        <w:tab/>
      </w:r>
      <w:r>
        <w:rPr>
          <w:rFonts w:ascii="Georgia" w:hAnsi="Georgia" w:eastAsia="Georgia" w:cs="Georgia"/>
          <w:sz w:val="24"/>
          <w:szCs w:val="24"/>
          <w:rtl w:val="0"/>
        </w:rPr>
        <w:t>https://open.ncl.ac.uk/theories/1/technology-acceptance-model/</w:t>
      </w:r>
    </w:p>
    <w:p w14:paraId="0000017C">
      <w:pPr>
        <w:spacing w:before="240" w:after="240" w:line="480" w:lineRule="auto"/>
        <w:ind w:left="720" w:firstLine="0"/>
        <w:jc w:val="both"/>
        <w:rPr>
          <w:rFonts w:ascii="Georgia" w:hAnsi="Georgia" w:eastAsia="Georgia" w:cs="Georgia"/>
          <w:sz w:val="24"/>
          <w:szCs w:val="24"/>
        </w:rPr>
      </w:pPr>
    </w:p>
    <w:p w14:paraId="0000017D">
      <w:pPr>
        <w:spacing w:before="240" w:after="240" w:line="480" w:lineRule="auto"/>
        <w:jc w:val="both"/>
        <w:rPr>
          <w:rFonts w:ascii="Georgia" w:hAnsi="Georgia" w:eastAsia="Georgia" w:cs="Georgia"/>
          <w:sz w:val="24"/>
          <w:szCs w:val="24"/>
        </w:rPr>
      </w:pPr>
      <w:r>
        <w:rPr>
          <w:rFonts w:ascii="Georgia" w:hAnsi="Georgia" w:eastAsia="Georgia" w:cs="Georgia"/>
          <w:sz w:val="24"/>
          <w:szCs w:val="24"/>
          <w:rtl w:val="0"/>
        </w:rPr>
        <w:t>Tokay Korkut.(2023).”Excelling in Software Development with Scrum Methodology</w:t>
      </w:r>
    </w:p>
    <w:p w14:paraId="0000017E">
      <w:pPr>
        <w:spacing w:before="240" w:after="240" w:line="480" w:lineRule="auto"/>
        <w:ind w:left="720" w:firstLine="0"/>
        <w:jc w:val="both"/>
        <w:rPr>
          <w:rFonts w:ascii="Georgia" w:hAnsi="Georgia" w:eastAsia="Georgia" w:cs="Georgia"/>
          <w:sz w:val="24"/>
          <w:szCs w:val="24"/>
        </w:rPr>
      </w:pPr>
      <w:r>
        <w:rPr>
          <w:rFonts w:ascii="Georgia" w:hAnsi="Georgia" w:eastAsia="Georgia" w:cs="Georgia"/>
          <w:sz w:val="24"/>
          <w:szCs w:val="24"/>
          <w:rtl w:val="0"/>
        </w:rPr>
        <w:t>Part 2”.Stackademic.</w:t>
      </w:r>
      <w:r>
        <w:rPr>
          <w:rFonts w:ascii="Georgia" w:hAnsi="Georgia" w:eastAsia="Georgia" w:cs="Georgia"/>
          <w:sz w:val="24"/>
          <w:szCs w:val="24"/>
          <w:rtl w:val="0"/>
        </w:rPr>
        <w:tab/>
      </w:r>
      <w:r>
        <w:rPr>
          <w:rFonts w:ascii="Georgia" w:hAnsi="Georgia" w:eastAsia="Georgia" w:cs="Georgia"/>
          <w:sz w:val="24"/>
          <w:szCs w:val="24"/>
          <w:rtl w:val="0"/>
        </w:rPr>
        <w:t>https://blog.stackademic.com/excelling-in-software-development-with-scrum-methodology-part-2-e2d0b29437ce</w:t>
      </w:r>
    </w:p>
    <w:p w14:paraId="0000017F">
      <w:pPr>
        <w:spacing w:before="240" w:after="240" w:line="480" w:lineRule="auto"/>
        <w:ind w:left="0" w:firstLine="0"/>
        <w:jc w:val="center"/>
        <w:rPr>
          <w:rFonts w:ascii="Georgia" w:hAnsi="Georgia" w:eastAsia="Georgia" w:cs="Georgia"/>
          <w:b/>
          <w:sz w:val="24"/>
          <w:szCs w:val="24"/>
        </w:rPr>
      </w:pPr>
      <w:r>
        <w:br w:type="page"/>
      </w:r>
    </w:p>
    <w:p w14:paraId="00000180">
      <w:pPr>
        <w:spacing w:before="240" w:after="240" w:line="480" w:lineRule="auto"/>
        <w:ind w:left="0" w:firstLine="0"/>
        <w:jc w:val="center"/>
        <w:rPr>
          <w:rFonts w:ascii="Georgia" w:hAnsi="Georgia" w:eastAsia="Georgia" w:cs="Georgia"/>
          <w:b/>
          <w:sz w:val="24"/>
          <w:szCs w:val="24"/>
        </w:rPr>
      </w:pPr>
      <w:r>
        <w:rPr>
          <w:rFonts w:ascii="Georgia" w:hAnsi="Georgia" w:eastAsia="Georgia" w:cs="Georgia"/>
          <w:b/>
          <w:sz w:val="24"/>
          <w:szCs w:val="24"/>
          <w:rtl w:val="0"/>
        </w:rPr>
        <w:t>CHAPTER III</w:t>
      </w:r>
    </w:p>
    <w:p w14:paraId="00000181">
      <w:pPr>
        <w:spacing w:before="240" w:after="240" w:line="480" w:lineRule="auto"/>
        <w:ind w:left="0" w:firstLine="0"/>
        <w:jc w:val="center"/>
        <w:rPr>
          <w:rFonts w:ascii="Georgia" w:hAnsi="Georgia" w:eastAsia="Georgia" w:cs="Georgia"/>
          <w:b/>
          <w:sz w:val="24"/>
          <w:szCs w:val="24"/>
        </w:rPr>
      </w:pPr>
      <w:r>
        <w:rPr>
          <w:rFonts w:ascii="Georgia" w:hAnsi="Georgia" w:eastAsia="Georgia" w:cs="Georgia"/>
          <w:b/>
          <w:sz w:val="24"/>
          <w:szCs w:val="24"/>
          <w:rtl w:val="0"/>
        </w:rPr>
        <w:t>REQUIREMENTS ANALYSIS AND DOCUMENTATION</w:t>
      </w:r>
    </w:p>
    <w:p w14:paraId="00000182">
      <w:pPr>
        <w:spacing w:before="240" w:after="240" w:line="480" w:lineRule="auto"/>
        <w:ind w:firstLine="720"/>
        <w:jc w:val="both"/>
        <w:rPr>
          <w:rFonts w:ascii="Georgia" w:hAnsi="Georgia" w:eastAsia="Georgia" w:cs="Georgia"/>
          <w:b/>
          <w:sz w:val="24"/>
          <w:szCs w:val="24"/>
        </w:rPr>
      </w:pPr>
      <w:r>
        <w:rPr>
          <w:rFonts w:ascii="Georgia" w:hAnsi="Georgia" w:eastAsia="Georgia" w:cs="Georgia"/>
          <w:sz w:val="24"/>
          <w:szCs w:val="24"/>
          <w:rtl w:val="0"/>
        </w:rPr>
        <w:t>The requirements analysis and documentation showcased various visual representations such as flowcharts and system architectures, alongside detailed explanations like use case, class, and sequence diagrams. Additionally, it encompassed tables for database design, system requirements, trade-offs, and project timelines, as well as statistical tools.</w:t>
      </w:r>
    </w:p>
    <w:p w14:paraId="00000183">
      <w:pPr>
        <w:spacing w:before="240" w:after="240" w:line="480" w:lineRule="auto"/>
        <w:ind w:left="0" w:firstLine="0"/>
        <w:jc w:val="both"/>
        <w:rPr>
          <w:rFonts w:ascii="Georgia" w:hAnsi="Georgia" w:eastAsia="Georgia" w:cs="Georgia"/>
          <w:b/>
          <w:sz w:val="24"/>
          <w:szCs w:val="24"/>
        </w:rPr>
      </w:pPr>
      <w:r>
        <w:rPr>
          <w:rFonts w:ascii="Georgia" w:hAnsi="Georgia" w:eastAsia="Georgia" w:cs="Georgia"/>
          <w:b/>
          <w:sz w:val="24"/>
          <w:szCs w:val="24"/>
          <w:rtl w:val="0"/>
        </w:rPr>
        <w:t>FLOWCHART</w:t>
      </w:r>
      <w:r>
        <w:drawing>
          <wp:anchor distT="114300" distB="114300" distL="114300" distR="114300" simplePos="0" relativeHeight="251659264" behindDoc="1" locked="0" layoutInCell="1" allowOverlap="1">
            <wp:simplePos x="0" y="0"/>
            <wp:positionH relativeFrom="column">
              <wp:posOffset>-148590</wp:posOffset>
            </wp:positionH>
            <wp:positionV relativeFrom="paragraph">
              <wp:posOffset>330200</wp:posOffset>
            </wp:positionV>
            <wp:extent cx="6205855" cy="2657475"/>
            <wp:effectExtent l="0" t="0" r="0" b="0"/>
            <wp:wrapNone/>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referRelativeResize="0"/>
                  </pic:nvPicPr>
                  <pic:blipFill>
                    <a:blip r:embed="rId13"/>
                    <a:srcRect/>
                    <a:stretch>
                      <a:fillRect/>
                    </a:stretch>
                  </pic:blipFill>
                  <pic:spPr>
                    <a:xfrm>
                      <a:off x="0" y="0"/>
                      <a:ext cx="6205538" cy="2657475"/>
                    </a:xfrm>
                    <a:prstGeom prst="rect">
                      <a:avLst/>
                    </a:prstGeom>
                  </pic:spPr>
                </pic:pic>
              </a:graphicData>
            </a:graphic>
          </wp:anchor>
        </w:drawing>
      </w:r>
    </w:p>
    <w:p w14:paraId="00000184">
      <w:pPr>
        <w:spacing w:before="240" w:after="240" w:line="480" w:lineRule="auto"/>
        <w:ind w:left="0" w:firstLine="0"/>
        <w:jc w:val="both"/>
        <w:rPr>
          <w:rFonts w:ascii="Georgia" w:hAnsi="Georgia" w:eastAsia="Georgia" w:cs="Georgia"/>
          <w:b/>
          <w:sz w:val="24"/>
          <w:szCs w:val="24"/>
        </w:rPr>
      </w:pPr>
    </w:p>
    <w:p w14:paraId="00000185">
      <w:pPr>
        <w:spacing w:before="240" w:after="240" w:line="480" w:lineRule="auto"/>
        <w:ind w:left="0" w:firstLine="0"/>
        <w:jc w:val="both"/>
        <w:rPr>
          <w:rFonts w:ascii="Georgia" w:hAnsi="Georgia" w:eastAsia="Georgia" w:cs="Georgia"/>
          <w:b/>
          <w:sz w:val="24"/>
          <w:szCs w:val="24"/>
        </w:rPr>
      </w:pPr>
    </w:p>
    <w:p w14:paraId="00000186">
      <w:pPr>
        <w:spacing w:before="240" w:after="240" w:line="480" w:lineRule="auto"/>
        <w:ind w:left="0" w:firstLine="0"/>
        <w:jc w:val="both"/>
        <w:rPr>
          <w:rFonts w:ascii="Georgia" w:hAnsi="Georgia" w:eastAsia="Georgia" w:cs="Georgia"/>
          <w:b/>
          <w:sz w:val="24"/>
          <w:szCs w:val="24"/>
        </w:rPr>
      </w:pPr>
    </w:p>
    <w:p w14:paraId="00000187">
      <w:pPr>
        <w:spacing w:before="240" w:after="240" w:line="480" w:lineRule="auto"/>
        <w:ind w:left="0" w:firstLine="0"/>
        <w:jc w:val="both"/>
        <w:rPr>
          <w:rFonts w:ascii="Georgia" w:hAnsi="Georgia" w:eastAsia="Georgia" w:cs="Georgia"/>
          <w:b/>
          <w:sz w:val="24"/>
          <w:szCs w:val="24"/>
        </w:rPr>
      </w:pPr>
    </w:p>
    <w:p w14:paraId="00000188">
      <w:pPr>
        <w:spacing w:before="240" w:after="240" w:line="480" w:lineRule="auto"/>
        <w:ind w:left="0" w:firstLine="0"/>
        <w:jc w:val="both"/>
        <w:rPr>
          <w:rFonts w:ascii="Georgia" w:hAnsi="Georgia" w:eastAsia="Georgia" w:cs="Georgia"/>
          <w:b/>
          <w:sz w:val="24"/>
          <w:szCs w:val="24"/>
        </w:rPr>
      </w:pPr>
    </w:p>
    <w:p w14:paraId="00000189">
      <w:pPr>
        <w:spacing w:before="240" w:after="240" w:line="480" w:lineRule="auto"/>
        <w:ind w:left="0" w:firstLine="0"/>
        <w:jc w:val="both"/>
        <w:rPr>
          <w:rFonts w:ascii="Georgia" w:hAnsi="Georgia" w:eastAsia="Georgia" w:cs="Georgia"/>
          <w:b/>
          <w:sz w:val="24"/>
          <w:szCs w:val="24"/>
        </w:rPr>
      </w:pPr>
    </w:p>
    <w:p w14:paraId="0000018A">
      <w:pPr>
        <w:spacing w:before="240" w:after="240" w:line="480" w:lineRule="auto"/>
        <w:ind w:left="0" w:firstLine="0"/>
        <w:jc w:val="both"/>
        <w:rPr>
          <w:rFonts w:ascii="Georgia" w:hAnsi="Georgia" w:eastAsia="Georgia" w:cs="Georgia"/>
          <w:b/>
          <w:sz w:val="24"/>
          <w:szCs w:val="24"/>
        </w:rPr>
      </w:pPr>
    </w:p>
    <w:p w14:paraId="0000018B">
      <w:pPr>
        <w:spacing w:before="240" w:after="240" w:line="480" w:lineRule="auto"/>
        <w:ind w:left="0" w:firstLine="0"/>
        <w:jc w:val="center"/>
        <w:rPr>
          <w:rFonts w:ascii="Georgia" w:hAnsi="Georgia" w:eastAsia="Georgia" w:cs="Georgia"/>
          <w:b/>
          <w:sz w:val="24"/>
          <w:szCs w:val="24"/>
        </w:rPr>
      </w:pPr>
      <w:r>
        <w:rPr>
          <w:rFonts w:ascii="Georgia" w:hAnsi="Georgia" w:eastAsia="Georgia" w:cs="Georgia"/>
          <w:b/>
          <w:sz w:val="24"/>
          <w:szCs w:val="24"/>
          <w:rtl w:val="0"/>
        </w:rPr>
        <w:t>Figure 3.1 Flowchart of Organization Management System of SOECS Department</w:t>
      </w:r>
    </w:p>
    <w:p w14:paraId="0000018C">
      <w:pPr>
        <w:spacing w:before="240" w:after="240" w:line="480" w:lineRule="auto"/>
        <w:ind w:left="0" w:firstLine="720"/>
        <w:jc w:val="both"/>
        <w:rPr>
          <w:rFonts w:ascii="Georgia" w:hAnsi="Georgia" w:eastAsia="Georgia" w:cs="Georgia"/>
          <w:b/>
          <w:sz w:val="24"/>
          <w:szCs w:val="24"/>
        </w:rPr>
      </w:pPr>
      <w:r>
        <w:rPr>
          <w:rFonts w:ascii="Georgia" w:hAnsi="Georgia" w:eastAsia="Georgia" w:cs="Georgia"/>
          <w:sz w:val="24"/>
          <w:szCs w:val="24"/>
          <w:rtl w:val="0"/>
        </w:rPr>
        <w:t>This flowchart illustrates the manual process followed by SOECS when managing the organization when it comes to five managerial tasks. Attendance and financial administration are the requirements for the students to have their clearance signed. If they did not attend the activity or paid their membership fee they will get a sanction and they will not get their clearance signed by the president and adviser.</w:t>
      </w:r>
    </w:p>
    <w:p w14:paraId="0000018D">
      <w:pPr>
        <w:spacing w:before="240" w:after="240" w:line="480" w:lineRule="auto"/>
        <w:ind w:left="0" w:firstLine="0"/>
        <w:jc w:val="both"/>
        <w:rPr>
          <w:rFonts w:ascii="Georgia" w:hAnsi="Georgia" w:eastAsia="Georgia" w:cs="Georgia"/>
          <w:b/>
          <w:sz w:val="24"/>
          <w:szCs w:val="24"/>
        </w:rPr>
      </w:pPr>
      <w:r>
        <w:rPr>
          <w:rFonts w:ascii="Georgia" w:hAnsi="Georgia" w:eastAsia="Georgia" w:cs="Georgia"/>
          <w:b/>
          <w:sz w:val="24"/>
          <w:szCs w:val="24"/>
          <w:rtl w:val="0"/>
        </w:rPr>
        <w:t>SYSTEM ARCHITECTURE</w:t>
      </w:r>
    </w:p>
    <w:p w14:paraId="0000018E">
      <w:pPr>
        <w:spacing w:before="240" w:after="240" w:line="480" w:lineRule="auto"/>
        <w:ind w:left="0" w:firstLine="0"/>
        <w:jc w:val="both"/>
        <w:rPr>
          <w:rFonts w:ascii="Georgia" w:hAnsi="Georgia" w:eastAsia="Georgia" w:cs="Georgia"/>
          <w:b/>
          <w:sz w:val="24"/>
          <w:szCs w:val="24"/>
        </w:rPr>
      </w:pPr>
      <w:r>
        <w:drawing>
          <wp:anchor distT="114300" distB="114300" distL="114300" distR="114300" simplePos="0" relativeHeight="251659264" behindDoc="1" locked="0" layoutInCell="1" allowOverlap="1">
            <wp:simplePos x="0" y="0"/>
            <wp:positionH relativeFrom="column">
              <wp:posOffset>-1270</wp:posOffset>
            </wp:positionH>
            <wp:positionV relativeFrom="paragraph">
              <wp:posOffset>180975</wp:posOffset>
            </wp:positionV>
            <wp:extent cx="5731510" cy="4114800"/>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14"/>
                    <a:srcRect/>
                    <a:stretch>
                      <a:fillRect/>
                    </a:stretch>
                  </pic:blipFill>
                  <pic:spPr>
                    <a:xfrm>
                      <a:off x="0" y="0"/>
                      <a:ext cx="5731200" cy="4114800"/>
                    </a:xfrm>
                    <a:prstGeom prst="rect">
                      <a:avLst/>
                    </a:prstGeom>
                  </pic:spPr>
                </pic:pic>
              </a:graphicData>
            </a:graphic>
          </wp:anchor>
        </w:drawing>
      </w:r>
    </w:p>
    <w:p w14:paraId="0000018F">
      <w:pPr>
        <w:spacing w:before="240" w:after="240" w:line="480" w:lineRule="auto"/>
        <w:ind w:left="0" w:firstLine="0"/>
        <w:jc w:val="both"/>
        <w:rPr>
          <w:rFonts w:ascii="Georgia" w:hAnsi="Georgia" w:eastAsia="Georgia" w:cs="Georgia"/>
          <w:b/>
          <w:sz w:val="24"/>
          <w:szCs w:val="24"/>
        </w:rPr>
      </w:pPr>
    </w:p>
    <w:p w14:paraId="00000190">
      <w:pPr>
        <w:spacing w:before="240" w:after="240" w:line="480" w:lineRule="auto"/>
        <w:ind w:left="0" w:firstLine="0"/>
        <w:jc w:val="both"/>
        <w:rPr>
          <w:rFonts w:ascii="Georgia" w:hAnsi="Georgia" w:eastAsia="Georgia" w:cs="Georgia"/>
          <w:b/>
          <w:sz w:val="24"/>
          <w:szCs w:val="24"/>
        </w:rPr>
      </w:pPr>
    </w:p>
    <w:p w14:paraId="00000191">
      <w:pPr>
        <w:spacing w:before="240" w:after="240" w:line="480" w:lineRule="auto"/>
        <w:ind w:left="0" w:firstLine="0"/>
        <w:jc w:val="both"/>
        <w:rPr>
          <w:rFonts w:ascii="Georgia" w:hAnsi="Georgia" w:eastAsia="Georgia" w:cs="Georgia"/>
          <w:b/>
          <w:sz w:val="24"/>
          <w:szCs w:val="24"/>
        </w:rPr>
      </w:pPr>
    </w:p>
    <w:p w14:paraId="00000192">
      <w:pPr>
        <w:spacing w:before="240" w:after="240" w:line="480" w:lineRule="auto"/>
        <w:ind w:left="0" w:firstLine="0"/>
        <w:jc w:val="both"/>
        <w:rPr>
          <w:rFonts w:ascii="Georgia" w:hAnsi="Georgia" w:eastAsia="Georgia" w:cs="Georgia"/>
          <w:b/>
          <w:sz w:val="24"/>
          <w:szCs w:val="24"/>
        </w:rPr>
      </w:pPr>
    </w:p>
    <w:p w14:paraId="00000193">
      <w:pPr>
        <w:spacing w:before="240" w:after="240" w:line="480" w:lineRule="auto"/>
        <w:ind w:left="0" w:firstLine="0"/>
        <w:jc w:val="both"/>
        <w:rPr>
          <w:rFonts w:ascii="Georgia" w:hAnsi="Georgia" w:eastAsia="Georgia" w:cs="Georgia"/>
          <w:b/>
          <w:sz w:val="24"/>
          <w:szCs w:val="24"/>
        </w:rPr>
      </w:pPr>
    </w:p>
    <w:p w14:paraId="00000194">
      <w:pPr>
        <w:spacing w:before="240" w:after="240" w:line="480" w:lineRule="auto"/>
        <w:ind w:left="0" w:firstLine="0"/>
        <w:jc w:val="both"/>
        <w:rPr>
          <w:rFonts w:ascii="Georgia" w:hAnsi="Georgia" w:eastAsia="Georgia" w:cs="Georgia"/>
          <w:b/>
          <w:sz w:val="24"/>
          <w:szCs w:val="24"/>
        </w:rPr>
      </w:pPr>
    </w:p>
    <w:p w14:paraId="00000195">
      <w:pPr>
        <w:spacing w:before="240" w:after="240" w:line="480" w:lineRule="auto"/>
        <w:ind w:left="0" w:firstLine="0"/>
        <w:jc w:val="both"/>
        <w:rPr>
          <w:rFonts w:ascii="Georgia" w:hAnsi="Georgia" w:eastAsia="Georgia" w:cs="Georgia"/>
          <w:b/>
          <w:sz w:val="24"/>
          <w:szCs w:val="24"/>
        </w:rPr>
      </w:pPr>
    </w:p>
    <w:p w14:paraId="00000196">
      <w:pPr>
        <w:spacing w:before="240" w:after="240" w:line="480" w:lineRule="auto"/>
        <w:ind w:left="0" w:firstLine="0"/>
        <w:jc w:val="both"/>
        <w:rPr>
          <w:rFonts w:ascii="Georgia" w:hAnsi="Georgia" w:eastAsia="Georgia" w:cs="Georgia"/>
          <w:b/>
          <w:sz w:val="24"/>
          <w:szCs w:val="24"/>
        </w:rPr>
      </w:pPr>
    </w:p>
    <w:p w14:paraId="00000197">
      <w:pPr>
        <w:spacing w:before="240" w:after="240" w:line="480" w:lineRule="auto"/>
        <w:ind w:left="0" w:firstLine="0"/>
        <w:jc w:val="both"/>
        <w:rPr>
          <w:rFonts w:ascii="Georgia" w:hAnsi="Georgia" w:eastAsia="Georgia" w:cs="Georgia"/>
          <w:b/>
          <w:sz w:val="24"/>
          <w:szCs w:val="24"/>
        </w:rPr>
      </w:pPr>
    </w:p>
    <w:p w14:paraId="00000198">
      <w:pPr>
        <w:spacing w:before="240" w:after="240" w:line="480" w:lineRule="auto"/>
        <w:ind w:left="0" w:firstLine="0"/>
        <w:jc w:val="center"/>
        <w:rPr>
          <w:rFonts w:ascii="Georgia" w:hAnsi="Georgia" w:eastAsia="Georgia" w:cs="Georgia"/>
          <w:b/>
          <w:sz w:val="24"/>
          <w:szCs w:val="24"/>
        </w:rPr>
      </w:pPr>
      <w:r>
        <w:rPr>
          <w:rFonts w:ascii="Georgia" w:hAnsi="Georgia" w:eastAsia="Georgia" w:cs="Georgia"/>
          <w:b/>
          <w:sz w:val="24"/>
          <w:szCs w:val="24"/>
          <w:rtl w:val="0"/>
        </w:rPr>
        <w:t>Figure 3.2. System Architecture</w:t>
      </w:r>
    </w:p>
    <w:p w14:paraId="00000199">
      <w:pPr>
        <w:spacing w:before="240" w:after="240" w:line="480" w:lineRule="auto"/>
        <w:ind w:left="0" w:firstLine="0"/>
        <w:jc w:val="left"/>
        <w:rPr>
          <w:rFonts w:ascii="Georgia" w:hAnsi="Georgia" w:eastAsia="Georgia" w:cs="Georgia"/>
          <w:b/>
          <w:sz w:val="24"/>
          <w:szCs w:val="24"/>
        </w:rPr>
      </w:pPr>
      <w:r>
        <w:rPr>
          <w:rFonts w:ascii="Georgia" w:hAnsi="Georgia" w:eastAsia="Georgia" w:cs="Georgia"/>
          <w:b/>
          <w:sz w:val="24"/>
          <w:szCs w:val="24"/>
          <w:rtl w:val="0"/>
        </w:rPr>
        <w:tab/>
      </w:r>
      <w:r>
        <w:rPr>
          <w:rFonts w:ascii="Georgia" w:hAnsi="Georgia" w:eastAsia="Georgia" w:cs="Georgia"/>
          <w:sz w:val="24"/>
          <w:szCs w:val="24"/>
          <w:rtl w:val="0"/>
        </w:rPr>
        <w:t>The developers will be using HTML and CSS Framework (Tailwind) for the front end of the web application. The backend will involve PHP as the language for the server side and the PHP framework (Laravel). To connect the frontend and the backend the developers will use RESTful API for fast integration. We will also use MySQL Database for data storage,</w:t>
      </w:r>
    </w:p>
    <w:p w14:paraId="0000019A">
      <w:pPr>
        <w:spacing w:before="240" w:after="240" w:line="480" w:lineRule="auto"/>
        <w:ind w:left="0" w:firstLine="0"/>
        <w:jc w:val="left"/>
        <w:rPr>
          <w:rFonts w:ascii="Georgia" w:hAnsi="Georgia" w:eastAsia="Georgia" w:cs="Georgia"/>
          <w:b/>
          <w:sz w:val="24"/>
          <w:szCs w:val="24"/>
        </w:rPr>
      </w:pPr>
    </w:p>
    <w:p w14:paraId="0000019B">
      <w:pPr>
        <w:spacing w:before="240" w:after="240" w:line="480" w:lineRule="auto"/>
        <w:ind w:left="0" w:firstLine="0"/>
        <w:jc w:val="left"/>
        <w:rPr>
          <w:rFonts w:ascii="Georgia" w:hAnsi="Georgia" w:eastAsia="Georgia" w:cs="Georgia"/>
          <w:b/>
          <w:sz w:val="24"/>
          <w:szCs w:val="24"/>
        </w:rPr>
      </w:pPr>
    </w:p>
    <w:p w14:paraId="0000019C">
      <w:pPr>
        <w:spacing w:before="240" w:after="240" w:line="480" w:lineRule="auto"/>
        <w:ind w:left="0" w:firstLine="0"/>
        <w:jc w:val="left"/>
        <w:rPr>
          <w:rFonts w:ascii="Georgia" w:hAnsi="Georgia" w:eastAsia="Georgia" w:cs="Georgia"/>
          <w:b/>
          <w:sz w:val="24"/>
          <w:szCs w:val="24"/>
        </w:rPr>
      </w:pPr>
      <w:r>
        <w:rPr>
          <w:rFonts w:ascii="Georgia" w:hAnsi="Georgia" w:eastAsia="Georgia" w:cs="Georgia"/>
          <w:b/>
          <w:sz w:val="24"/>
          <w:szCs w:val="24"/>
          <w:rtl w:val="0"/>
        </w:rPr>
        <w:t xml:space="preserve">SOFTWARE DESIGN </w:t>
      </w:r>
    </w:p>
    <w:p w14:paraId="0000019D">
      <w:pPr>
        <w:spacing w:before="240" w:after="240" w:line="480" w:lineRule="auto"/>
        <w:ind w:left="0" w:firstLine="0"/>
        <w:jc w:val="both"/>
        <w:rPr>
          <w:rFonts w:ascii="Georgia" w:hAnsi="Georgia" w:eastAsia="Georgia" w:cs="Georgia"/>
          <w:b/>
          <w:sz w:val="24"/>
          <w:szCs w:val="24"/>
        </w:rPr>
      </w:pPr>
      <w:r>
        <w:rPr>
          <w:rFonts w:ascii="Georgia" w:hAnsi="Georgia" w:eastAsia="Georgia" w:cs="Georgia"/>
          <w:b/>
          <w:sz w:val="24"/>
          <w:szCs w:val="24"/>
          <w:rtl w:val="0"/>
        </w:rPr>
        <w:tab/>
      </w:r>
      <w:r>
        <w:rPr>
          <w:rFonts w:ascii="Georgia" w:hAnsi="Georgia" w:eastAsia="Georgia" w:cs="Georgia"/>
          <w:sz w:val="24"/>
          <w:szCs w:val="24"/>
          <w:rtl w:val="0"/>
        </w:rPr>
        <w:t>Include UML (Unified Modeling Language) figures in this section such as the Use Case Diagram, Sequence, and Class Diagram of the proposed system. Discuss the flow of each figure.</w:t>
      </w:r>
    </w:p>
    <w:p w14:paraId="0000019E">
      <w:pPr>
        <w:spacing w:before="240" w:after="240" w:line="480" w:lineRule="auto"/>
        <w:jc w:val="left"/>
        <w:rPr>
          <w:rFonts w:ascii="Georgia" w:hAnsi="Georgia" w:eastAsia="Georgia" w:cs="Georgia"/>
          <w:sz w:val="24"/>
          <w:szCs w:val="24"/>
        </w:rPr>
      </w:pPr>
      <w:r>
        <w:rPr>
          <w:rFonts w:ascii="Georgia" w:hAnsi="Georgia" w:eastAsia="Georgia" w:cs="Georgia"/>
          <w:b/>
          <w:sz w:val="24"/>
          <w:szCs w:val="24"/>
          <w:rtl w:val="0"/>
        </w:rPr>
        <w:t>USE CASE DIAGRAM</w:t>
      </w:r>
      <w:r>
        <w:drawing>
          <wp:anchor distT="114300" distB="114300" distL="114300" distR="114300" simplePos="0" relativeHeight="251659264" behindDoc="1" locked="0" layoutInCell="1" allowOverlap="1">
            <wp:simplePos x="0" y="0"/>
            <wp:positionH relativeFrom="column">
              <wp:posOffset>-580390</wp:posOffset>
            </wp:positionH>
            <wp:positionV relativeFrom="paragraph">
              <wp:posOffset>381000</wp:posOffset>
            </wp:positionV>
            <wp:extent cx="6705600" cy="5991225"/>
            <wp:effectExtent l="0" t="0" r="0" b="0"/>
            <wp:wrapNone/>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15"/>
                    <a:srcRect/>
                    <a:stretch>
                      <a:fillRect/>
                    </a:stretch>
                  </pic:blipFill>
                  <pic:spPr>
                    <a:xfrm>
                      <a:off x="0" y="0"/>
                      <a:ext cx="6705600" cy="5991225"/>
                    </a:xfrm>
                    <a:prstGeom prst="rect">
                      <a:avLst/>
                    </a:prstGeom>
                  </pic:spPr>
                </pic:pic>
              </a:graphicData>
            </a:graphic>
          </wp:anchor>
        </w:drawing>
      </w:r>
    </w:p>
    <w:p w14:paraId="0000019F">
      <w:pPr>
        <w:spacing w:before="240" w:after="240" w:line="480" w:lineRule="auto"/>
        <w:ind w:firstLine="720"/>
        <w:jc w:val="both"/>
        <w:rPr>
          <w:rFonts w:ascii="Georgia" w:hAnsi="Georgia" w:eastAsia="Georgia" w:cs="Georgia"/>
          <w:b/>
          <w:sz w:val="24"/>
          <w:szCs w:val="24"/>
        </w:rPr>
      </w:pPr>
    </w:p>
    <w:p w14:paraId="000001A0">
      <w:pPr>
        <w:spacing w:before="240" w:after="240" w:line="480" w:lineRule="auto"/>
        <w:ind w:firstLine="720"/>
        <w:jc w:val="both"/>
        <w:rPr>
          <w:rFonts w:ascii="Georgia" w:hAnsi="Georgia" w:eastAsia="Georgia" w:cs="Georgia"/>
          <w:b/>
          <w:sz w:val="24"/>
          <w:szCs w:val="24"/>
        </w:rPr>
      </w:pPr>
    </w:p>
    <w:p w14:paraId="000001A1">
      <w:pPr>
        <w:spacing w:before="240" w:after="240" w:line="480" w:lineRule="auto"/>
        <w:ind w:firstLine="720"/>
        <w:jc w:val="center"/>
        <w:rPr>
          <w:rFonts w:ascii="Georgia" w:hAnsi="Georgia" w:eastAsia="Georgia" w:cs="Georgia"/>
          <w:b/>
          <w:sz w:val="24"/>
          <w:szCs w:val="24"/>
        </w:rPr>
      </w:pPr>
    </w:p>
    <w:p w14:paraId="000001A2">
      <w:pPr>
        <w:spacing w:before="240" w:after="240" w:line="480" w:lineRule="auto"/>
        <w:ind w:firstLine="720"/>
        <w:jc w:val="center"/>
        <w:rPr>
          <w:rFonts w:ascii="Georgia" w:hAnsi="Georgia" w:eastAsia="Georgia" w:cs="Georgia"/>
          <w:b/>
          <w:sz w:val="24"/>
          <w:szCs w:val="24"/>
        </w:rPr>
      </w:pPr>
    </w:p>
    <w:p w14:paraId="000001A3">
      <w:pPr>
        <w:spacing w:before="240" w:after="240" w:line="480" w:lineRule="auto"/>
        <w:ind w:firstLine="720"/>
        <w:jc w:val="center"/>
        <w:rPr>
          <w:rFonts w:ascii="Georgia" w:hAnsi="Georgia" w:eastAsia="Georgia" w:cs="Georgia"/>
          <w:b/>
          <w:sz w:val="24"/>
          <w:szCs w:val="24"/>
        </w:rPr>
      </w:pPr>
    </w:p>
    <w:p w14:paraId="000001A4">
      <w:pPr>
        <w:spacing w:before="240" w:after="240" w:line="480" w:lineRule="auto"/>
        <w:ind w:firstLine="720"/>
        <w:jc w:val="center"/>
        <w:rPr>
          <w:rFonts w:ascii="Georgia" w:hAnsi="Georgia" w:eastAsia="Georgia" w:cs="Georgia"/>
          <w:b/>
          <w:sz w:val="24"/>
          <w:szCs w:val="24"/>
        </w:rPr>
      </w:pPr>
    </w:p>
    <w:p w14:paraId="000001A5">
      <w:pPr>
        <w:spacing w:before="240" w:after="240" w:line="480" w:lineRule="auto"/>
        <w:ind w:firstLine="720"/>
        <w:jc w:val="center"/>
        <w:rPr>
          <w:rFonts w:ascii="Georgia" w:hAnsi="Georgia" w:eastAsia="Georgia" w:cs="Georgia"/>
          <w:b/>
          <w:sz w:val="24"/>
          <w:szCs w:val="24"/>
        </w:rPr>
      </w:pPr>
    </w:p>
    <w:p w14:paraId="000001A6">
      <w:pPr>
        <w:spacing w:before="240" w:after="240" w:line="480" w:lineRule="auto"/>
        <w:ind w:firstLine="720"/>
        <w:jc w:val="center"/>
        <w:rPr>
          <w:rFonts w:ascii="Georgia" w:hAnsi="Georgia" w:eastAsia="Georgia" w:cs="Georgia"/>
          <w:b/>
          <w:sz w:val="24"/>
          <w:szCs w:val="24"/>
        </w:rPr>
      </w:pPr>
    </w:p>
    <w:p w14:paraId="000001A7">
      <w:pPr>
        <w:spacing w:before="240" w:after="240" w:line="480" w:lineRule="auto"/>
        <w:ind w:firstLine="720"/>
        <w:jc w:val="center"/>
        <w:rPr>
          <w:rFonts w:ascii="Georgia" w:hAnsi="Georgia" w:eastAsia="Georgia" w:cs="Georgia"/>
          <w:b/>
          <w:sz w:val="24"/>
          <w:szCs w:val="24"/>
        </w:rPr>
      </w:pPr>
    </w:p>
    <w:p w14:paraId="000001A8">
      <w:pPr>
        <w:spacing w:before="240" w:after="240" w:line="480" w:lineRule="auto"/>
        <w:ind w:firstLine="720"/>
        <w:jc w:val="center"/>
        <w:rPr>
          <w:rFonts w:ascii="Georgia" w:hAnsi="Georgia" w:eastAsia="Georgia" w:cs="Georgia"/>
          <w:b/>
          <w:sz w:val="24"/>
          <w:szCs w:val="24"/>
        </w:rPr>
      </w:pPr>
    </w:p>
    <w:p w14:paraId="000001A9">
      <w:pPr>
        <w:spacing w:before="240" w:after="240" w:line="480" w:lineRule="auto"/>
        <w:ind w:left="0" w:firstLine="0"/>
        <w:jc w:val="center"/>
        <w:rPr>
          <w:rFonts w:ascii="Georgia" w:hAnsi="Georgia" w:eastAsia="Georgia" w:cs="Georgia"/>
          <w:b/>
          <w:sz w:val="24"/>
          <w:szCs w:val="24"/>
        </w:rPr>
      </w:pPr>
    </w:p>
    <w:p w14:paraId="000001AA">
      <w:pPr>
        <w:spacing w:before="240" w:after="240" w:line="480" w:lineRule="auto"/>
        <w:ind w:left="0" w:firstLine="0"/>
        <w:jc w:val="center"/>
        <w:rPr>
          <w:rFonts w:ascii="Georgia" w:hAnsi="Georgia" w:eastAsia="Georgia" w:cs="Georgia"/>
          <w:b/>
          <w:sz w:val="24"/>
          <w:szCs w:val="24"/>
        </w:rPr>
      </w:pPr>
    </w:p>
    <w:p w14:paraId="000001AB">
      <w:pPr>
        <w:spacing w:before="240" w:after="240" w:line="480" w:lineRule="auto"/>
        <w:ind w:left="0" w:firstLine="0"/>
        <w:jc w:val="center"/>
        <w:rPr>
          <w:rFonts w:ascii="Georgia" w:hAnsi="Georgia" w:eastAsia="Georgia" w:cs="Georgia"/>
          <w:b/>
          <w:sz w:val="24"/>
          <w:szCs w:val="24"/>
        </w:rPr>
      </w:pPr>
      <w:r>
        <w:rPr>
          <w:rFonts w:ascii="Georgia" w:hAnsi="Georgia" w:eastAsia="Georgia" w:cs="Georgia"/>
          <w:b/>
          <w:sz w:val="24"/>
          <w:szCs w:val="24"/>
          <w:rtl w:val="0"/>
        </w:rPr>
        <w:t>Figure 3.3 Use Case Diagram</w:t>
      </w:r>
    </w:p>
    <w:p w14:paraId="000001AC">
      <w:pPr>
        <w:spacing w:before="240" w:after="240" w:line="480" w:lineRule="auto"/>
        <w:ind w:left="0" w:firstLine="720"/>
        <w:jc w:val="both"/>
        <w:rPr>
          <w:rFonts w:ascii="Georgia" w:hAnsi="Georgia" w:eastAsia="Georgia" w:cs="Georgia"/>
          <w:b/>
          <w:color w:val="FF0000"/>
          <w:sz w:val="24"/>
          <w:szCs w:val="24"/>
        </w:rPr>
      </w:pPr>
      <w:r>
        <w:rPr>
          <w:rFonts w:ascii="Georgia" w:hAnsi="Georgia" w:eastAsia="Georgia" w:cs="Georgia"/>
          <w:sz w:val="24"/>
          <w:szCs w:val="24"/>
          <w:rtl w:val="0"/>
        </w:rPr>
        <w:t>The Use Case Diagram (Figure 3.3) illustrates how students and officers interact with the system. Students can only view attendance, financial status, and clearance. Officers can post and edit in activity and sanction webpages. For financial administration they can input data, and for clearance they can only view. In attendance they can generate QR Code for the scanning of students.</w:t>
      </w:r>
    </w:p>
    <w:p w14:paraId="000001AD">
      <w:pPr>
        <w:spacing w:before="240" w:after="240" w:line="480" w:lineRule="auto"/>
        <w:rPr>
          <w:rFonts w:ascii="Georgia" w:hAnsi="Georgia" w:eastAsia="Georgia" w:cs="Georgia"/>
          <w:b/>
          <w:sz w:val="24"/>
          <w:szCs w:val="24"/>
        </w:rPr>
      </w:pPr>
      <w:r>
        <w:rPr>
          <w:rFonts w:ascii="Georgia" w:hAnsi="Georgia" w:eastAsia="Georgia" w:cs="Georgia"/>
          <w:b/>
          <w:sz w:val="24"/>
          <w:szCs w:val="24"/>
          <w:rtl w:val="0"/>
        </w:rPr>
        <w:t>Sequence Diagram</w:t>
      </w:r>
      <w:r>
        <w:drawing>
          <wp:anchor distT="114300" distB="114300" distL="114300" distR="114300" simplePos="0" relativeHeight="251659264" behindDoc="1" locked="0" layoutInCell="1" allowOverlap="1">
            <wp:simplePos x="0" y="0"/>
            <wp:positionH relativeFrom="column">
              <wp:posOffset>-628015</wp:posOffset>
            </wp:positionH>
            <wp:positionV relativeFrom="paragraph">
              <wp:posOffset>374015</wp:posOffset>
            </wp:positionV>
            <wp:extent cx="7010400" cy="541845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6"/>
                    <a:srcRect/>
                    <a:stretch>
                      <a:fillRect/>
                    </a:stretch>
                  </pic:blipFill>
                  <pic:spPr>
                    <a:xfrm>
                      <a:off x="0" y="0"/>
                      <a:ext cx="7010400" cy="5418237"/>
                    </a:xfrm>
                    <a:prstGeom prst="rect">
                      <a:avLst/>
                    </a:prstGeom>
                  </pic:spPr>
                </pic:pic>
              </a:graphicData>
            </a:graphic>
          </wp:anchor>
        </w:drawing>
      </w:r>
    </w:p>
    <w:p w14:paraId="000001AE">
      <w:pPr>
        <w:spacing w:before="240" w:after="240" w:line="480" w:lineRule="auto"/>
        <w:ind w:left="0" w:firstLine="0"/>
        <w:jc w:val="left"/>
        <w:rPr>
          <w:rFonts w:ascii="Georgia" w:hAnsi="Georgia" w:eastAsia="Georgia" w:cs="Georgia"/>
          <w:b/>
          <w:sz w:val="24"/>
          <w:szCs w:val="24"/>
        </w:rPr>
      </w:pPr>
    </w:p>
    <w:p w14:paraId="000001AF">
      <w:pPr>
        <w:spacing w:before="240" w:after="240" w:line="480" w:lineRule="auto"/>
        <w:rPr>
          <w:rFonts w:ascii="Georgia" w:hAnsi="Georgia" w:eastAsia="Georgia" w:cs="Georgia"/>
          <w:b/>
          <w:sz w:val="24"/>
          <w:szCs w:val="24"/>
        </w:rPr>
      </w:pPr>
    </w:p>
    <w:p w14:paraId="000001B0">
      <w:pPr>
        <w:spacing w:before="240" w:after="240" w:line="480" w:lineRule="auto"/>
        <w:ind w:left="0" w:firstLine="0"/>
        <w:jc w:val="left"/>
        <w:rPr>
          <w:rFonts w:ascii="Georgia" w:hAnsi="Georgia" w:eastAsia="Georgia" w:cs="Georgia"/>
          <w:b/>
          <w:sz w:val="24"/>
          <w:szCs w:val="24"/>
        </w:rPr>
      </w:pPr>
    </w:p>
    <w:p w14:paraId="000001B1">
      <w:pPr>
        <w:spacing w:before="240" w:after="240" w:line="480" w:lineRule="auto"/>
        <w:ind w:left="0" w:firstLine="0"/>
        <w:jc w:val="left"/>
        <w:rPr>
          <w:rFonts w:ascii="Georgia" w:hAnsi="Georgia" w:eastAsia="Georgia" w:cs="Georgia"/>
          <w:b/>
          <w:sz w:val="24"/>
          <w:szCs w:val="24"/>
        </w:rPr>
      </w:pPr>
    </w:p>
    <w:p w14:paraId="000001B2">
      <w:pPr>
        <w:spacing w:before="240" w:after="240" w:line="480" w:lineRule="auto"/>
        <w:ind w:left="0" w:firstLine="0"/>
        <w:jc w:val="left"/>
        <w:rPr>
          <w:rFonts w:ascii="Georgia" w:hAnsi="Georgia" w:eastAsia="Georgia" w:cs="Georgia"/>
          <w:b/>
          <w:sz w:val="24"/>
          <w:szCs w:val="24"/>
        </w:rPr>
      </w:pPr>
    </w:p>
    <w:p w14:paraId="000001B3">
      <w:pPr>
        <w:spacing w:before="240" w:after="240" w:line="480" w:lineRule="auto"/>
        <w:ind w:left="0" w:firstLine="0"/>
        <w:jc w:val="left"/>
        <w:rPr>
          <w:rFonts w:ascii="Georgia" w:hAnsi="Georgia" w:eastAsia="Georgia" w:cs="Georgia"/>
          <w:b/>
          <w:sz w:val="24"/>
          <w:szCs w:val="24"/>
        </w:rPr>
      </w:pPr>
    </w:p>
    <w:p w14:paraId="000001B4">
      <w:pPr>
        <w:spacing w:before="240" w:after="240" w:line="480" w:lineRule="auto"/>
        <w:ind w:left="0" w:firstLine="0"/>
        <w:jc w:val="left"/>
        <w:rPr>
          <w:rFonts w:ascii="Georgia" w:hAnsi="Georgia" w:eastAsia="Georgia" w:cs="Georgia"/>
          <w:b/>
          <w:sz w:val="24"/>
          <w:szCs w:val="24"/>
        </w:rPr>
      </w:pPr>
    </w:p>
    <w:p w14:paraId="000001B5">
      <w:pPr>
        <w:spacing w:before="240" w:after="240" w:line="480" w:lineRule="auto"/>
        <w:ind w:left="0" w:firstLine="0"/>
        <w:jc w:val="left"/>
        <w:rPr>
          <w:rFonts w:ascii="Georgia" w:hAnsi="Georgia" w:eastAsia="Georgia" w:cs="Georgia"/>
          <w:b/>
          <w:sz w:val="24"/>
          <w:szCs w:val="24"/>
        </w:rPr>
      </w:pPr>
    </w:p>
    <w:p w14:paraId="000001B6">
      <w:pPr>
        <w:spacing w:before="240" w:after="240" w:line="480" w:lineRule="auto"/>
        <w:ind w:left="0" w:firstLine="0"/>
        <w:jc w:val="left"/>
        <w:rPr>
          <w:rFonts w:ascii="Georgia" w:hAnsi="Georgia" w:eastAsia="Georgia" w:cs="Georgia"/>
          <w:b/>
          <w:sz w:val="24"/>
          <w:szCs w:val="24"/>
        </w:rPr>
      </w:pPr>
    </w:p>
    <w:p w14:paraId="000001B7">
      <w:pPr>
        <w:spacing w:before="240" w:after="240" w:line="480" w:lineRule="auto"/>
        <w:jc w:val="left"/>
        <w:rPr>
          <w:rFonts w:ascii="Georgia" w:hAnsi="Georgia" w:eastAsia="Georgia" w:cs="Georgia"/>
          <w:b/>
          <w:sz w:val="24"/>
          <w:szCs w:val="24"/>
        </w:rPr>
      </w:pPr>
    </w:p>
    <w:p w14:paraId="000001B8">
      <w:pPr>
        <w:spacing w:before="240" w:after="240" w:line="480" w:lineRule="auto"/>
        <w:jc w:val="center"/>
        <w:rPr>
          <w:rFonts w:ascii="Georgia" w:hAnsi="Georgia" w:eastAsia="Georgia" w:cs="Georgia"/>
          <w:b/>
          <w:sz w:val="24"/>
          <w:szCs w:val="24"/>
        </w:rPr>
      </w:pPr>
    </w:p>
    <w:p w14:paraId="000001B9">
      <w:pPr>
        <w:spacing w:before="240" w:after="240" w:line="480" w:lineRule="auto"/>
        <w:jc w:val="center"/>
        <w:rPr>
          <w:rFonts w:ascii="Georgia" w:hAnsi="Georgia" w:eastAsia="Georgia" w:cs="Georgia"/>
          <w:b/>
          <w:sz w:val="24"/>
          <w:szCs w:val="24"/>
        </w:rPr>
      </w:pPr>
      <w:r>
        <w:rPr>
          <w:rFonts w:ascii="Georgia" w:hAnsi="Georgia" w:eastAsia="Georgia" w:cs="Georgia"/>
          <w:b/>
          <w:sz w:val="24"/>
          <w:szCs w:val="24"/>
          <w:rtl w:val="0"/>
        </w:rPr>
        <w:t>Figure 3.4 Sequence Diagram</w:t>
      </w:r>
    </w:p>
    <w:p w14:paraId="000001BA">
      <w:pPr>
        <w:spacing w:before="240" w:after="240" w:line="480" w:lineRule="auto"/>
        <w:jc w:val="both"/>
        <w:rPr>
          <w:rFonts w:ascii="Georgia" w:hAnsi="Georgia" w:eastAsia="Georgia" w:cs="Georgia"/>
          <w:b/>
          <w:sz w:val="24"/>
          <w:szCs w:val="24"/>
        </w:rPr>
      </w:pPr>
      <w:r>
        <w:rPr>
          <w:rFonts w:ascii="Georgia" w:hAnsi="Georgia" w:eastAsia="Georgia" w:cs="Georgia"/>
          <w:b/>
          <w:sz w:val="24"/>
          <w:szCs w:val="24"/>
          <w:rtl w:val="0"/>
        </w:rPr>
        <w:tab/>
      </w:r>
      <w:r>
        <w:rPr>
          <w:rFonts w:ascii="Georgia" w:hAnsi="Georgia" w:eastAsia="Georgia" w:cs="Georgia"/>
          <w:sz w:val="24"/>
          <w:szCs w:val="24"/>
          <w:rtl w:val="0"/>
        </w:rPr>
        <w:t xml:space="preserve">The figure 3.4 sequence diagram shows the actions available to each user role </w:t>
      </w:r>
      <w:r>
        <w:rPr>
          <w:rFonts w:ascii="Georgia" w:hAnsi="Georgia" w:eastAsia="Georgia" w:cs="Georgia"/>
          <w:sz w:val="24"/>
          <w:szCs w:val="24"/>
          <w:highlight w:val="white"/>
          <w:rtl w:val="0"/>
        </w:rPr>
        <w:t xml:space="preserve">and collaborative elements within the system. Initially, the student logs in, passing through authentication and verification. Once authenticated, the system displays the home page for the student .They are able to view past and upcoming activities, their financial, sanction and clearance status. If there is an activity, the student will take an attendance through the website and scan the QR Code. The system records the time in and time out, displays results, and enables the student to view them. </w:t>
      </w:r>
    </w:p>
    <w:p w14:paraId="000001BB">
      <w:pPr>
        <w:spacing w:before="240" w:after="240" w:line="480" w:lineRule="auto"/>
        <w:jc w:val="center"/>
        <w:rPr>
          <w:rFonts w:ascii="Georgia" w:hAnsi="Georgia" w:eastAsia="Georgia" w:cs="Georgia"/>
          <w:b/>
          <w:sz w:val="24"/>
          <w:szCs w:val="24"/>
        </w:rPr>
      </w:pPr>
    </w:p>
    <w:p w14:paraId="000001BC">
      <w:pPr>
        <w:spacing w:before="240" w:after="240" w:line="480" w:lineRule="auto"/>
        <w:jc w:val="center"/>
        <w:rPr>
          <w:rFonts w:ascii="Georgia" w:hAnsi="Georgia" w:eastAsia="Georgia" w:cs="Georgia"/>
          <w:b/>
          <w:sz w:val="24"/>
          <w:szCs w:val="24"/>
        </w:rPr>
      </w:pPr>
      <w:r>
        <w:rPr>
          <w:rFonts w:ascii="Georgia" w:hAnsi="Georgia" w:eastAsia="Georgia" w:cs="Georgia"/>
          <w:b/>
          <w:sz w:val="24"/>
          <w:szCs w:val="24"/>
          <w:rtl w:val="0"/>
        </w:rPr>
        <w:t>Class Diagram</w:t>
      </w:r>
      <w:r>
        <w:drawing>
          <wp:anchor distT="114300" distB="114300" distL="114300" distR="114300" simplePos="0" relativeHeight="251659264" behindDoc="1" locked="0" layoutInCell="1" allowOverlap="1">
            <wp:simplePos x="0" y="0"/>
            <wp:positionH relativeFrom="column">
              <wp:posOffset>0</wp:posOffset>
            </wp:positionH>
            <wp:positionV relativeFrom="paragraph">
              <wp:posOffset>409575</wp:posOffset>
            </wp:positionV>
            <wp:extent cx="5853430" cy="41814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7"/>
                    <a:srcRect/>
                    <a:stretch>
                      <a:fillRect/>
                    </a:stretch>
                  </pic:blipFill>
                  <pic:spPr>
                    <a:xfrm>
                      <a:off x="0" y="0"/>
                      <a:ext cx="5853113" cy="4181475"/>
                    </a:xfrm>
                    <a:prstGeom prst="rect">
                      <a:avLst/>
                    </a:prstGeom>
                  </pic:spPr>
                </pic:pic>
              </a:graphicData>
            </a:graphic>
          </wp:anchor>
        </w:drawing>
      </w:r>
    </w:p>
    <w:p w14:paraId="000001BD">
      <w:pPr>
        <w:spacing w:before="240" w:after="240" w:line="480" w:lineRule="auto"/>
        <w:jc w:val="left"/>
        <w:rPr>
          <w:rFonts w:ascii="Georgia" w:hAnsi="Georgia" w:eastAsia="Georgia" w:cs="Georgia"/>
          <w:b/>
          <w:sz w:val="24"/>
          <w:szCs w:val="24"/>
        </w:rPr>
      </w:pPr>
    </w:p>
    <w:p w14:paraId="000001BE">
      <w:pPr>
        <w:spacing w:before="240" w:after="240" w:line="480" w:lineRule="auto"/>
        <w:jc w:val="left"/>
        <w:rPr>
          <w:rFonts w:ascii="Georgia" w:hAnsi="Georgia" w:eastAsia="Georgia" w:cs="Georgia"/>
          <w:b/>
          <w:sz w:val="24"/>
          <w:szCs w:val="24"/>
        </w:rPr>
      </w:pPr>
    </w:p>
    <w:p w14:paraId="000001BF">
      <w:pPr>
        <w:spacing w:before="240" w:after="240" w:line="480" w:lineRule="auto"/>
        <w:jc w:val="left"/>
        <w:rPr>
          <w:rFonts w:ascii="Georgia" w:hAnsi="Georgia" w:eastAsia="Georgia" w:cs="Georgia"/>
          <w:b/>
          <w:sz w:val="24"/>
          <w:szCs w:val="24"/>
        </w:rPr>
      </w:pPr>
    </w:p>
    <w:p w14:paraId="000001C0">
      <w:pPr>
        <w:spacing w:before="240" w:after="240" w:line="480" w:lineRule="auto"/>
        <w:jc w:val="left"/>
        <w:rPr>
          <w:rFonts w:ascii="Georgia" w:hAnsi="Georgia" w:eastAsia="Georgia" w:cs="Georgia"/>
          <w:b/>
          <w:sz w:val="24"/>
          <w:szCs w:val="24"/>
        </w:rPr>
      </w:pPr>
    </w:p>
    <w:p w14:paraId="000001C1">
      <w:pPr>
        <w:spacing w:before="240" w:after="240" w:line="480" w:lineRule="auto"/>
        <w:jc w:val="left"/>
        <w:rPr>
          <w:rFonts w:ascii="Georgia" w:hAnsi="Georgia" w:eastAsia="Georgia" w:cs="Georgia"/>
          <w:b/>
          <w:sz w:val="24"/>
          <w:szCs w:val="24"/>
        </w:rPr>
      </w:pPr>
    </w:p>
    <w:p w14:paraId="000001C2">
      <w:pPr>
        <w:spacing w:before="240" w:after="240" w:line="480" w:lineRule="auto"/>
        <w:jc w:val="left"/>
        <w:rPr>
          <w:rFonts w:ascii="Georgia" w:hAnsi="Georgia" w:eastAsia="Georgia" w:cs="Georgia"/>
          <w:b/>
          <w:sz w:val="24"/>
          <w:szCs w:val="24"/>
        </w:rPr>
      </w:pPr>
    </w:p>
    <w:p w14:paraId="000001C3">
      <w:pPr>
        <w:spacing w:before="240" w:after="240" w:line="480" w:lineRule="auto"/>
        <w:jc w:val="left"/>
        <w:rPr>
          <w:rFonts w:ascii="Georgia" w:hAnsi="Georgia" w:eastAsia="Georgia" w:cs="Georgia"/>
          <w:b/>
          <w:sz w:val="24"/>
          <w:szCs w:val="24"/>
        </w:rPr>
      </w:pPr>
    </w:p>
    <w:p w14:paraId="000001C4">
      <w:pPr>
        <w:spacing w:before="240" w:after="240" w:line="480" w:lineRule="auto"/>
        <w:jc w:val="left"/>
        <w:rPr>
          <w:rFonts w:ascii="Georgia" w:hAnsi="Georgia" w:eastAsia="Georgia" w:cs="Georgia"/>
          <w:b/>
          <w:sz w:val="24"/>
          <w:szCs w:val="24"/>
        </w:rPr>
      </w:pPr>
    </w:p>
    <w:p w14:paraId="000001C5">
      <w:pPr>
        <w:spacing w:before="240" w:after="240" w:line="480" w:lineRule="auto"/>
        <w:jc w:val="left"/>
        <w:rPr>
          <w:rFonts w:ascii="Georgia" w:hAnsi="Georgia" w:eastAsia="Georgia" w:cs="Georgia"/>
          <w:b/>
          <w:sz w:val="24"/>
          <w:szCs w:val="24"/>
        </w:rPr>
      </w:pPr>
    </w:p>
    <w:p w14:paraId="000001C6">
      <w:pPr>
        <w:spacing w:before="240" w:after="240" w:line="480" w:lineRule="auto"/>
        <w:jc w:val="center"/>
        <w:rPr>
          <w:rFonts w:ascii="Georgia" w:hAnsi="Georgia" w:eastAsia="Georgia" w:cs="Georgia"/>
          <w:b/>
          <w:sz w:val="24"/>
          <w:szCs w:val="24"/>
        </w:rPr>
      </w:pPr>
      <w:r>
        <w:rPr>
          <w:rFonts w:ascii="Georgia" w:hAnsi="Georgia" w:eastAsia="Georgia" w:cs="Georgia"/>
          <w:b/>
          <w:sz w:val="24"/>
          <w:szCs w:val="24"/>
          <w:rtl w:val="0"/>
        </w:rPr>
        <w:t>Figure 3.5 Class Diagram</w:t>
      </w:r>
    </w:p>
    <w:p w14:paraId="000001C7">
      <w:pPr>
        <w:spacing w:before="240" w:after="240" w:line="480" w:lineRule="auto"/>
        <w:jc w:val="left"/>
        <w:rPr>
          <w:rFonts w:ascii="Georgia" w:hAnsi="Georgia" w:eastAsia="Georgia" w:cs="Georgia"/>
          <w:sz w:val="24"/>
          <w:szCs w:val="24"/>
        </w:rPr>
      </w:pPr>
      <w:r>
        <w:rPr>
          <w:rFonts w:ascii="Georgia" w:hAnsi="Georgia" w:eastAsia="Georgia" w:cs="Georgia"/>
          <w:sz w:val="24"/>
          <w:szCs w:val="24"/>
          <w:rtl w:val="0"/>
        </w:rPr>
        <w:tab/>
      </w:r>
      <w:r>
        <w:rPr>
          <w:rFonts w:ascii="Georgia" w:hAnsi="Georgia" w:eastAsia="Georgia" w:cs="Georgia"/>
          <w:sz w:val="24"/>
          <w:szCs w:val="24"/>
          <w:rtl w:val="0"/>
        </w:rPr>
        <w:t xml:space="preserve">The Class Diagram (Figure 3.5) discusses the relationship between the system’s database elements. Each table has </w:t>
      </w:r>
    </w:p>
    <w:p w14:paraId="000001C8">
      <w:pPr>
        <w:spacing w:before="240" w:after="240" w:line="480" w:lineRule="auto"/>
        <w:jc w:val="left"/>
        <w:rPr>
          <w:rFonts w:ascii="Georgia" w:hAnsi="Georgia" w:eastAsia="Georgia" w:cs="Georgia"/>
          <w:b/>
          <w:sz w:val="24"/>
          <w:szCs w:val="24"/>
        </w:rPr>
      </w:pPr>
    </w:p>
    <w:p w14:paraId="000001C9">
      <w:pPr>
        <w:spacing w:before="240" w:after="240" w:line="480" w:lineRule="auto"/>
        <w:jc w:val="left"/>
        <w:rPr>
          <w:rFonts w:ascii="Georgia" w:hAnsi="Georgia" w:eastAsia="Georgia" w:cs="Georgia"/>
          <w:b/>
          <w:sz w:val="24"/>
          <w:szCs w:val="24"/>
        </w:rPr>
      </w:pPr>
      <w:r>
        <w:rPr>
          <w:rFonts w:ascii="Georgia" w:hAnsi="Georgia" w:eastAsia="Georgia" w:cs="Georgia"/>
          <w:b/>
          <w:sz w:val="24"/>
          <w:szCs w:val="24"/>
          <w:rtl w:val="0"/>
        </w:rPr>
        <w:t xml:space="preserve">DATABASE DESIGN </w:t>
      </w:r>
    </w:p>
    <w:p w14:paraId="000001CA">
      <w:pPr>
        <w:spacing w:before="240" w:after="240" w:line="480" w:lineRule="auto"/>
        <w:ind w:left="0" w:firstLine="0"/>
        <w:jc w:val="both"/>
        <w:rPr>
          <w:rFonts w:ascii="Georgia" w:hAnsi="Georgia" w:eastAsia="Georgia" w:cs="Georgia"/>
          <w:b/>
          <w:sz w:val="24"/>
          <w:szCs w:val="24"/>
        </w:rPr>
      </w:pPr>
      <w:r>
        <w:rPr>
          <w:rFonts w:ascii="Georgia" w:hAnsi="Georgia" w:eastAsia="Georgia" w:cs="Georgia"/>
          <w:b/>
          <w:sz w:val="24"/>
          <w:szCs w:val="24"/>
          <w:rtl w:val="0"/>
        </w:rPr>
        <w:t>1st Normal Form</w:t>
      </w:r>
    </w:p>
    <w:p w14:paraId="000001CB">
      <w:pPr>
        <w:spacing w:before="240" w:after="240" w:line="480" w:lineRule="auto"/>
        <w:ind w:left="0" w:firstLine="0"/>
        <w:jc w:val="center"/>
        <w:rPr>
          <w:rFonts w:ascii="Georgia" w:hAnsi="Georgia" w:eastAsia="Georgia" w:cs="Georgia"/>
          <w:sz w:val="24"/>
          <w:szCs w:val="24"/>
        </w:rPr>
      </w:pPr>
    </w:p>
    <w:p w14:paraId="000001CC">
      <w:pPr>
        <w:spacing w:before="240" w:after="240" w:line="480" w:lineRule="auto"/>
        <w:ind w:left="0" w:firstLine="0"/>
        <w:jc w:val="center"/>
        <w:rPr>
          <w:rFonts w:ascii="Georgia" w:hAnsi="Georgia" w:eastAsia="Georgia" w:cs="Georgia"/>
          <w:b/>
          <w:sz w:val="24"/>
          <w:szCs w:val="24"/>
        </w:rPr>
      </w:pPr>
      <w:r>
        <w:rPr>
          <w:rFonts w:ascii="Georgia" w:hAnsi="Georgia" w:eastAsia="Georgia" w:cs="Georgia"/>
          <w:sz w:val="24"/>
          <w:szCs w:val="24"/>
          <w:rtl w:val="0"/>
        </w:rPr>
        <w:t>Table 3.1 Un-normalized Table</w:t>
      </w:r>
    </w:p>
    <w:tbl>
      <w:tblPr>
        <w:tblStyle w:val="16"/>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0"/>
        <w:gridCol w:w="2063"/>
        <w:gridCol w:w="1581"/>
        <w:gridCol w:w="1245"/>
        <w:gridCol w:w="2325"/>
      </w:tblGrid>
      <w:tr w14:paraId="027CCEE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CD">
            <w:pPr>
              <w:widowControl w:val="0"/>
              <w:spacing w:line="240" w:lineRule="auto"/>
              <w:rPr>
                <w:rFonts w:ascii="Georgia" w:hAnsi="Georgia" w:eastAsia="Georgia" w:cs="Georgia"/>
                <w:sz w:val="24"/>
                <w:szCs w:val="24"/>
              </w:rPr>
            </w:pPr>
            <w:r>
              <w:rPr>
                <w:rFonts w:ascii="Georgia" w:hAnsi="Georgia" w:eastAsia="Georgia" w:cs="Georgia"/>
                <w:sz w:val="24"/>
                <w:szCs w:val="24"/>
                <w:rtl w:val="0"/>
              </w:rPr>
              <w:t>user_id</w:t>
            </w:r>
          </w:p>
        </w:tc>
        <w:tc>
          <w:tcPr>
            <w:shd w:val="clear" w:color="auto" w:fill="auto"/>
            <w:tcMar>
              <w:top w:w="100" w:type="dxa"/>
              <w:left w:w="100" w:type="dxa"/>
              <w:bottom w:w="100" w:type="dxa"/>
              <w:right w:w="100" w:type="dxa"/>
            </w:tcMar>
            <w:vAlign w:val="top"/>
          </w:tcPr>
          <w:p w14:paraId="000001CE">
            <w:pPr>
              <w:widowControl w:val="0"/>
              <w:spacing w:line="240" w:lineRule="auto"/>
              <w:rPr>
                <w:rFonts w:ascii="Georgia" w:hAnsi="Georgia" w:eastAsia="Georgia" w:cs="Georgia"/>
                <w:sz w:val="24"/>
                <w:szCs w:val="24"/>
              </w:rPr>
            </w:pPr>
            <w:r>
              <w:rPr>
                <w:rFonts w:ascii="Georgia" w:hAnsi="Georgia" w:eastAsia="Georgia" w:cs="Georgia"/>
                <w:sz w:val="24"/>
                <w:szCs w:val="24"/>
                <w:rtl w:val="0"/>
              </w:rPr>
              <w:t>school_id_no.</w:t>
            </w:r>
          </w:p>
        </w:tc>
        <w:tc>
          <w:tcPr>
            <w:shd w:val="clear" w:color="auto" w:fill="auto"/>
            <w:tcMar>
              <w:top w:w="100" w:type="dxa"/>
              <w:left w:w="100" w:type="dxa"/>
              <w:bottom w:w="100" w:type="dxa"/>
              <w:right w:w="100" w:type="dxa"/>
            </w:tcMar>
            <w:vAlign w:val="top"/>
          </w:tcPr>
          <w:p w14:paraId="000001CF">
            <w:pPr>
              <w:widowControl w:val="0"/>
              <w:spacing w:line="240" w:lineRule="auto"/>
              <w:rPr>
                <w:rFonts w:ascii="Georgia" w:hAnsi="Georgia" w:eastAsia="Georgia" w:cs="Georgia"/>
                <w:sz w:val="24"/>
                <w:szCs w:val="24"/>
              </w:rPr>
            </w:pPr>
            <w:r>
              <w:rPr>
                <w:rFonts w:ascii="Georgia" w:hAnsi="Georgia" w:eastAsia="Georgia" w:cs="Georgia"/>
                <w:sz w:val="24"/>
                <w:szCs w:val="24"/>
                <w:rtl w:val="0"/>
              </w:rPr>
              <w:t>user_name</w:t>
            </w:r>
          </w:p>
        </w:tc>
        <w:tc>
          <w:tcPr>
            <w:shd w:val="clear" w:color="auto" w:fill="auto"/>
            <w:tcMar>
              <w:top w:w="100" w:type="dxa"/>
              <w:left w:w="100" w:type="dxa"/>
              <w:bottom w:w="100" w:type="dxa"/>
              <w:right w:w="100" w:type="dxa"/>
            </w:tcMar>
            <w:vAlign w:val="top"/>
          </w:tcPr>
          <w:p w14:paraId="000001D0">
            <w:pPr>
              <w:widowControl w:val="0"/>
              <w:spacing w:line="240" w:lineRule="auto"/>
              <w:rPr>
                <w:rFonts w:ascii="Georgia" w:hAnsi="Georgia" w:eastAsia="Georgia" w:cs="Georgia"/>
                <w:sz w:val="24"/>
                <w:szCs w:val="24"/>
              </w:rPr>
            </w:pPr>
            <w:r>
              <w:rPr>
                <w:rFonts w:ascii="Georgia" w:hAnsi="Georgia" w:eastAsia="Georgia" w:cs="Georgia"/>
                <w:sz w:val="24"/>
                <w:szCs w:val="24"/>
                <w:rtl w:val="0"/>
              </w:rPr>
              <w:t>course</w:t>
            </w:r>
          </w:p>
        </w:tc>
        <w:tc>
          <w:tcPr>
            <w:shd w:val="clear" w:color="auto" w:fill="auto"/>
            <w:tcMar>
              <w:top w:w="100" w:type="dxa"/>
              <w:left w:w="100" w:type="dxa"/>
              <w:bottom w:w="100" w:type="dxa"/>
              <w:right w:w="100" w:type="dxa"/>
            </w:tcMar>
            <w:vAlign w:val="top"/>
          </w:tcPr>
          <w:p w14:paraId="000001D1">
            <w:pPr>
              <w:widowControl w:val="0"/>
              <w:spacing w:line="240" w:lineRule="auto"/>
              <w:rPr>
                <w:rFonts w:ascii="Georgia" w:hAnsi="Georgia" w:eastAsia="Georgia" w:cs="Georgia"/>
                <w:sz w:val="24"/>
                <w:szCs w:val="24"/>
              </w:rPr>
            </w:pPr>
            <w:r>
              <w:rPr>
                <w:rFonts w:ascii="Georgia" w:hAnsi="Georgia" w:eastAsia="Georgia" w:cs="Georgia"/>
                <w:sz w:val="24"/>
                <w:szCs w:val="24"/>
                <w:rtl w:val="0"/>
              </w:rPr>
              <w:t>organization_name</w:t>
            </w:r>
          </w:p>
        </w:tc>
      </w:tr>
      <w:tr w14:paraId="1928C22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D2">
            <w:pPr>
              <w:widowControl w:val="0"/>
              <w:spacing w:line="240" w:lineRule="auto"/>
              <w:rPr>
                <w:rFonts w:ascii="Georgia" w:hAnsi="Georgia" w:eastAsia="Georgia" w:cs="Georgia"/>
                <w:sz w:val="24"/>
                <w:szCs w:val="24"/>
              </w:rPr>
            </w:pPr>
            <w:r>
              <w:rPr>
                <w:rFonts w:ascii="Georgia" w:hAnsi="Georgia" w:eastAsia="Georgia" w:cs="Georgia"/>
                <w:sz w:val="24"/>
                <w:szCs w:val="24"/>
                <w:rtl w:val="0"/>
              </w:rPr>
              <w:t>password</w:t>
            </w:r>
          </w:p>
        </w:tc>
        <w:tc>
          <w:tcPr>
            <w:shd w:val="clear" w:color="auto" w:fill="auto"/>
            <w:tcMar>
              <w:top w:w="100" w:type="dxa"/>
              <w:left w:w="100" w:type="dxa"/>
              <w:bottom w:w="100" w:type="dxa"/>
              <w:right w:w="100" w:type="dxa"/>
            </w:tcMar>
            <w:vAlign w:val="top"/>
          </w:tcPr>
          <w:p w14:paraId="000001D3">
            <w:pPr>
              <w:widowControl w:val="0"/>
              <w:spacing w:line="240" w:lineRule="auto"/>
              <w:rPr>
                <w:rFonts w:ascii="Georgia" w:hAnsi="Georgia" w:eastAsia="Georgia" w:cs="Georgia"/>
                <w:sz w:val="24"/>
                <w:szCs w:val="24"/>
              </w:rPr>
            </w:pPr>
            <w:r>
              <w:rPr>
                <w:rFonts w:ascii="Georgia" w:hAnsi="Georgia" w:eastAsia="Georgia" w:cs="Georgia"/>
                <w:sz w:val="24"/>
                <w:szCs w:val="24"/>
                <w:rtl w:val="0"/>
              </w:rPr>
              <w:t>phone_number</w:t>
            </w:r>
          </w:p>
        </w:tc>
        <w:tc>
          <w:tcPr>
            <w:shd w:val="clear" w:color="auto" w:fill="auto"/>
            <w:tcMar>
              <w:top w:w="100" w:type="dxa"/>
              <w:left w:w="100" w:type="dxa"/>
              <w:bottom w:w="100" w:type="dxa"/>
              <w:right w:w="100" w:type="dxa"/>
            </w:tcMar>
            <w:vAlign w:val="top"/>
          </w:tcPr>
          <w:p w14:paraId="000001D4">
            <w:pPr>
              <w:widowControl w:val="0"/>
              <w:spacing w:line="240" w:lineRule="auto"/>
              <w:rPr>
                <w:rFonts w:ascii="Georgia" w:hAnsi="Georgia" w:eastAsia="Georgia" w:cs="Georgia"/>
                <w:sz w:val="24"/>
                <w:szCs w:val="24"/>
              </w:rPr>
            </w:pPr>
            <w:r>
              <w:rPr>
                <w:rFonts w:ascii="Georgia" w:hAnsi="Georgia" w:eastAsia="Georgia" w:cs="Georgia"/>
                <w:sz w:val="24"/>
                <w:szCs w:val="24"/>
                <w:rtl w:val="0"/>
              </w:rPr>
              <w:t>user_type</w:t>
            </w:r>
          </w:p>
        </w:tc>
        <w:tc>
          <w:tcPr>
            <w:shd w:val="clear" w:color="auto" w:fill="auto"/>
            <w:tcMar>
              <w:top w:w="100" w:type="dxa"/>
              <w:left w:w="100" w:type="dxa"/>
              <w:bottom w:w="100" w:type="dxa"/>
              <w:right w:w="100" w:type="dxa"/>
            </w:tcMar>
            <w:vAlign w:val="top"/>
          </w:tcPr>
          <w:p w14:paraId="000001D5">
            <w:pPr>
              <w:widowControl w:val="0"/>
              <w:spacing w:line="240" w:lineRule="auto"/>
              <w:rPr>
                <w:rFonts w:ascii="Georgia" w:hAnsi="Georgia" w:eastAsia="Georgia" w:cs="Georgia"/>
                <w:sz w:val="24"/>
                <w:szCs w:val="24"/>
              </w:rPr>
            </w:pPr>
            <w:r>
              <w:rPr>
                <w:rFonts w:ascii="Georgia" w:hAnsi="Georgia" w:eastAsia="Georgia" w:cs="Georgia"/>
                <w:sz w:val="24"/>
                <w:szCs w:val="24"/>
                <w:rtl w:val="0"/>
              </w:rPr>
              <w:t>address</w:t>
            </w:r>
          </w:p>
        </w:tc>
        <w:tc>
          <w:tcPr>
            <w:shd w:val="clear" w:color="auto" w:fill="auto"/>
            <w:tcMar>
              <w:top w:w="100" w:type="dxa"/>
              <w:left w:w="100" w:type="dxa"/>
              <w:bottom w:w="100" w:type="dxa"/>
              <w:right w:w="100" w:type="dxa"/>
            </w:tcMar>
            <w:vAlign w:val="top"/>
          </w:tcPr>
          <w:p w14:paraId="000001D6">
            <w:pPr>
              <w:widowControl w:val="0"/>
              <w:spacing w:line="240" w:lineRule="auto"/>
              <w:rPr>
                <w:rFonts w:ascii="Georgia" w:hAnsi="Georgia" w:eastAsia="Georgia" w:cs="Georgia"/>
                <w:sz w:val="24"/>
                <w:szCs w:val="24"/>
              </w:rPr>
            </w:pPr>
            <w:r>
              <w:rPr>
                <w:rFonts w:ascii="Georgia" w:hAnsi="Georgia" w:eastAsia="Georgia" w:cs="Georgia"/>
                <w:sz w:val="24"/>
                <w:szCs w:val="24"/>
                <w:rtl w:val="0"/>
              </w:rPr>
              <w:t>organization_id</w:t>
            </w:r>
          </w:p>
        </w:tc>
      </w:tr>
      <w:tr w14:paraId="239003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D7">
            <w:pPr>
              <w:widowControl w:val="0"/>
              <w:spacing w:line="240" w:lineRule="auto"/>
              <w:rPr>
                <w:rFonts w:ascii="Georgia" w:hAnsi="Georgia" w:eastAsia="Georgia" w:cs="Georgia"/>
                <w:sz w:val="24"/>
                <w:szCs w:val="24"/>
              </w:rPr>
            </w:pPr>
            <w:r>
              <w:rPr>
                <w:rFonts w:ascii="Georgia" w:hAnsi="Georgia" w:eastAsia="Georgia" w:cs="Georgia"/>
                <w:sz w:val="24"/>
                <w:szCs w:val="24"/>
                <w:rtl w:val="0"/>
              </w:rPr>
              <w:t>attendance_id</w:t>
            </w:r>
          </w:p>
        </w:tc>
        <w:tc>
          <w:tcPr>
            <w:shd w:val="clear" w:color="auto" w:fill="auto"/>
            <w:tcMar>
              <w:top w:w="100" w:type="dxa"/>
              <w:left w:w="100" w:type="dxa"/>
              <w:bottom w:w="100" w:type="dxa"/>
              <w:right w:w="100" w:type="dxa"/>
            </w:tcMar>
            <w:vAlign w:val="top"/>
          </w:tcPr>
          <w:p w14:paraId="000001D8">
            <w:pPr>
              <w:widowControl w:val="0"/>
              <w:spacing w:line="240" w:lineRule="auto"/>
              <w:rPr>
                <w:rFonts w:ascii="Georgia" w:hAnsi="Georgia" w:eastAsia="Georgia" w:cs="Georgia"/>
                <w:sz w:val="24"/>
                <w:szCs w:val="24"/>
              </w:rPr>
            </w:pPr>
            <w:r>
              <w:rPr>
                <w:rFonts w:ascii="Georgia" w:hAnsi="Georgia" w:eastAsia="Georgia" w:cs="Georgia"/>
                <w:sz w:val="24"/>
                <w:szCs w:val="24"/>
                <w:rtl w:val="0"/>
              </w:rPr>
              <w:t>activity_id</w:t>
            </w:r>
          </w:p>
        </w:tc>
        <w:tc>
          <w:tcPr>
            <w:shd w:val="clear" w:color="auto" w:fill="auto"/>
            <w:tcMar>
              <w:top w:w="100" w:type="dxa"/>
              <w:left w:w="100" w:type="dxa"/>
              <w:bottom w:w="100" w:type="dxa"/>
              <w:right w:w="100" w:type="dxa"/>
            </w:tcMar>
            <w:vAlign w:val="top"/>
          </w:tcPr>
          <w:p w14:paraId="000001D9">
            <w:pPr>
              <w:widowControl w:val="0"/>
              <w:spacing w:line="240" w:lineRule="auto"/>
              <w:rPr>
                <w:rFonts w:ascii="Georgia" w:hAnsi="Georgia" w:eastAsia="Georgia" w:cs="Georgia"/>
                <w:sz w:val="24"/>
                <w:szCs w:val="24"/>
              </w:rPr>
            </w:pPr>
            <w:r>
              <w:rPr>
                <w:rFonts w:ascii="Georgia" w:hAnsi="Georgia" w:eastAsia="Georgia" w:cs="Georgia"/>
                <w:sz w:val="24"/>
                <w:szCs w:val="24"/>
                <w:rtl w:val="0"/>
              </w:rPr>
              <w:t>student_id</w:t>
            </w:r>
          </w:p>
        </w:tc>
        <w:tc>
          <w:tcPr>
            <w:shd w:val="clear" w:color="auto" w:fill="auto"/>
            <w:tcMar>
              <w:top w:w="100" w:type="dxa"/>
              <w:left w:w="100" w:type="dxa"/>
              <w:bottom w:w="100" w:type="dxa"/>
              <w:right w:w="100" w:type="dxa"/>
            </w:tcMar>
            <w:vAlign w:val="top"/>
          </w:tcPr>
          <w:p w14:paraId="000001DA">
            <w:pPr>
              <w:widowControl w:val="0"/>
              <w:spacing w:line="240" w:lineRule="auto"/>
              <w:rPr>
                <w:rFonts w:ascii="Georgia" w:hAnsi="Georgia" w:eastAsia="Georgia" w:cs="Georgia"/>
                <w:sz w:val="24"/>
                <w:szCs w:val="24"/>
              </w:rPr>
            </w:pPr>
            <w:r>
              <w:rPr>
                <w:rFonts w:ascii="Georgia" w:hAnsi="Georgia" w:eastAsia="Georgia" w:cs="Georgia"/>
                <w:sz w:val="24"/>
                <w:szCs w:val="24"/>
                <w:rtl w:val="0"/>
              </w:rPr>
              <w:t>semester</w:t>
            </w:r>
          </w:p>
        </w:tc>
        <w:tc>
          <w:tcPr>
            <w:shd w:val="clear" w:color="auto" w:fill="auto"/>
            <w:tcMar>
              <w:top w:w="100" w:type="dxa"/>
              <w:left w:w="100" w:type="dxa"/>
              <w:bottom w:w="100" w:type="dxa"/>
              <w:right w:w="100" w:type="dxa"/>
            </w:tcMar>
            <w:vAlign w:val="top"/>
          </w:tcPr>
          <w:p w14:paraId="000001DB">
            <w:pPr>
              <w:widowControl w:val="0"/>
              <w:spacing w:line="240" w:lineRule="auto"/>
              <w:rPr>
                <w:rFonts w:ascii="Georgia" w:hAnsi="Georgia" w:eastAsia="Georgia" w:cs="Georgia"/>
                <w:sz w:val="24"/>
                <w:szCs w:val="24"/>
              </w:rPr>
            </w:pPr>
            <w:r>
              <w:rPr>
                <w:rFonts w:ascii="Georgia" w:hAnsi="Georgia" w:eastAsia="Georgia" w:cs="Georgia"/>
                <w:sz w:val="24"/>
                <w:szCs w:val="24"/>
                <w:rtl w:val="0"/>
              </w:rPr>
              <w:t>position_name</w:t>
            </w:r>
          </w:p>
        </w:tc>
      </w:tr>
      <w:tr w14:paraId="11B0FFB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DC">
            <w:pPr>
              <w:widowControl w:val="0"/>
              <w:spacing w:line="240" w:lineRule="auto"/>
              <w:rPr>
                <w:rFonts w:ascii="Georgia" w:hAnsi="Georgia" w:eastAsia="Georgia" w:cs="Georgia"/>
                <w:sz w:val="24"/>
                <w:szCs w:val="24"/>
              </w:rPr>
            </w:pPr>
            <w:r>
              <w:rPr>
                <w:rFonts w:ascii="Georgia" w:hAnsi="Georgia" w:eastAsia="Georgia" w:cs="Georgia"/>
                <w:sz w:val="24"/>
                <w:szCs w:val="24"/>
                <w:rtl w:val="0"/>
              </w:rPr>
              <w:t>finance_id</w:t>
            </w:r>
          </w:p>
        </w:tc>
        <w:tc>
          <w:tcPr>
            <w:shd w:val="clear" w:color="auto" w:fill="auto"/>
            <w:tcMar>
              <w:top w:w="100" w:type="dxa"/>
              <w:left w:w="100" w:type="dxa"/>
              <w:bottom w:w="100" w:type="dxa"/>
              <w:right w:w="100" w:type="dxa"/>
            </w:tcMar>
            <w:vAlign w:val="top"/>
          </w:tcPr>
          <w:p w14:paraId="000001DD">
            <w:pPr>
              <w:widowControl w:val="0"/>
              <w:spacing w:line="240" w:lineRule="auto"/>
              <w:rPr>
                <w:rFonts w:ascii="Georgia" w:hAnsi="Georgia" w:eastAsia="Georgia" w:cs="Georgia"/>
                <w:sz w:val="24"/>
                <w:szCs w:val="24"/>
              </w:rPr>
            </w:pPr>
            <w:r>
              <w:rPr>
                <w:rFonts w:ascii="Georgia" w:hAnsi="Georgia" w:eastAsia="Georgia" w:cs="Georgia"/>
                <w:sz w:val="24"/>
                <w:szCs w:val="24"/>
                <w:rtl w:val="0"/>
              </w:rPr>
              <w:t>finance_name</w:t>
            </w:r>
          </w:p>
        </w:tc>
        <w:tc>
          <w:tcPr>
            <w:shd w:val="clear" w:color="auto" w:fill="auto"/>
            <w:tcMar>
              <w:top w:w="100" w:type="dxa"/>
              <w:left w:w="100" w:type="dxa"/>
              <w:bottom w:w="100" w:type="dxa"/>
              <w:right w:w="100" w:type="dxa"/>
            </w:tcMar>
            <w:vAlign w:val="top"/>
          </w:tcPr>
          <w:p w14:paraId="000001DE">
            <w:pPr>
              <w:widowControl w:val="0"/>
              <w:spacing w:line="240" w:lineRule="auto"/>
              <w:rPr>
                <w:rFonts w:ascii="Georgia" w:hAnsi="Georgia" w:eastAsia="Georgia" w:cs="Georgia"/>
                <w:sz w:val="24"/>
                <w:szCs w:val="24"/>
              </w:rPr>
            </w:pPr>
            <w:r>
              <w:rPr>
                <w:rFonts w:ascii="Georgia" w:hAnsi="Georgia" w:eastAsia="Georgia" w:cs="Georgia"/>
                <w:sz w:val="24"/>
                <w:szCs w:val="24"/>
                <w:rtl w:val="0"/>
              </w:rPr>
              <w:t>year_level</w:t>
            </w:r>
          </w:p>
        </w:tc>
        <w:tc>
          <w:tcPr>
            <w:shd w:val="clear" w:color="auto" w:fill="auto"/>
            <w:tcMar>
              <w:top w:w="100" w:type="dxa"/>
              <w:left w:w="100" w:type="dxa"/>
              <w:bottom w:w="100" w:type="dxa"/>
              <w:right w:w="100" w:type="dxa"/>
            </w:tcMar>
            <w:vAlign w:val="top"/>
          </w:tcPr>
          <w:p w14:paraId="000001DF">
            <w:pPr>
              <w:widowControl w:val="0"/>
              <w:spacing w:line="240" w:lineRule="auto"/>
              <w:rPr>
                <w:rFonts w:ascii="Georgia" w:hAnsi="Georgia" w:eastAsia="Georgia" w:cs="Georgia"/>
                <w:sz w:val="24"/>
                <w:szCs w:val="24"/>
              </w:rPr>
            </w:pPr>
            <w:r>
              <w:rPr>
                <w:rFonts w:ascii="Georgia" w:hAnsi="Georgia" w:eastAsia="Georgia" w:cs="Georgia"/>
                <w:sz w:val="24"/>
                <w:szCs w:val="24"/>
                <w:rtl w:val="0"/>
              </w:rPr>
              <w:t>role_id</w:t>
            </w:r>
          </w:p>
        </w:tc>
        <w:tc>
          <w:tcPr>
            <w:shd w:val="clear" w:color="auto" w:fill="auto"/>
            <w:tcMar>
              <w:top w:w="100" w:type="dxa"/>
              <w:left w:w="100" w:type="dxa"/>
              <w:bottom w:w="100" w:type="dxa"/>
              <w:right w:w="100" w:type="dxa"/>
            </w:tcMar>
            <w:vAlign w:val="top"/>
          </w:tcPr>
          <w:p w14:paraId="000001E0">
            <w:pPr>
              <w:widowControl w:val="0"/>
              <w:spacing w:line="240" w:lineRule="auto"/>
              <w:rPr>
                <w:rFonts w:ascii="Georgia" w:hAnsi="Georgia" w:eastAsia="Georgia" w:cs="Georgia"/>
                <w:sz w:val="24"/>
                <w:szCs w:val="24"/>
              </w:rPr>
            </w:pPr>
            <w:r>
              <w:rPr>
                <w:rFonts w:ascii="Georgia" w:hAnsi="Georgia" w:eastAsia="Georgia" w:cs="Georgia"/>
                <w:sz w:val="24"/>
                <w:szCs w:val="24"/>
                <w:rtl w:val="0"/>
              </w:rPr>
              <w:t>sanction_name</w:t>
            </w:r>
          </w:p>
        </w:tc>
      </w:tr>
      <w:tr w14:paraId="332163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E1">
            <w:pPr>
              <w:widowControl w:val="0"/>
              <w:spacing w:line="240" w:lineRule="auto"/>
              <w:rPr>
                <w:rFonts w:ascii="Georgia" w:hAnsi="Georgia" w:eastAsia="Georgia" w:cs="Georgia"/>
                <w:sz w:val="24"/>
                <w:szCs w:val="24"/>
              </w:rPr>
            </w:pPr>
            <w:r>
              <w:rPr>
                <w:rFonts w:ascii="Georgia" w:hAnsi="Georgia" w:eastAsia="Georgia" w:cs="Georgia"/>
                <w:sz w:val="24"/>
                <w:szCs w:val="24"/>
                <w:rtl w:val="0"/>
              </w:rPr>
              <w:t>sanction_id</w:t>
            </w:r>
          </w:p>
        </w:tc>
        <w:tc>
          <w:tcPr>
            <w:shd w:val="clear" w:color="auto" w:fill="auto"/>
            <w:tcMar>
              <w:top w:w="100" w:type="dxa"/>
              <w:left w:w="100" w:type="dxa"/>
              <w:bottom w:w="100" w:type="dxa"/>
              <w:right w:w="100" w:type="dxa"/>
            </w:tcMar>
            <w:vAlign w:val="top"/>
          </w:tcPr>
          <w:p w14:paraId="000001E2">
            <w:pPr>
              <w:widowControl w:val="0"/>
              <w:spacing w:line="240" w:lineRule="auto"/>
              <w:rPr>
                <w:rFonts w:ascii="Georgia" w:hAnsi="Georgia" w:eastAsia="Georgia" w:cs="Georgia"/>
                <w:sz w:val="24"/>
                <w:szCs w:val="24"/>
              </w:rPr>
            </w:pPr>
            <w:r>
              <w:rPr>
                <w:rFonts w:ascii="Georgia" w:hAnsi="Georgia" w:eastAsia="Georgia" w:cs="Georgia"/>
                <w:sz w:val="24"/>
                <w:szCs w:val="24"/>
                <w:rtl w:val="0"/>
              </w:rPr>
              <w:t>clearance_id</w:t>
            </w:r>
          </w:p>
        </w:tc>
        <w:tc>
          <w:tcPr>
            <w:shd w:val="clear" w:color="auto" w:fill="auto"/>
            <w:tcMar>
              <w:top w:w="100" w:type="dxa"/>
              <w:left w:w="100" w:type="dxa"/>
              <w:bottom w:w="100" w:type="dxa"/>
              <w:right w:w="100" w:type="dxa"/>
            </w:tcMar>
            <w:vAlign w:val="top"/>
          </w:tcPr>
          <w:p w14:paraId="000001E3">
            <w:pPr>
              <w:widowControl w:val="0"/>
              <w:spacing w:line="240" w:lineRule="auto"/>
              <w:rPr>
                <w:rFonts w:ascii="Georgia" w:hAnsi="Georgia" w:eastAsia="Georgia" w:cs="Georgia"/>
                <w:sz w:val="24"/>
                <w:szCs w:val="24"/>
              </w:rPr>
            </w:pPr>
            <w:r>
              <w:rPr>
                <w:rFonts w:ascii="Georgia" w:hAnsi="Georgia" w:eastAsia="Georgia" w:cs="Georgia"/>
                <w:sz w:val="24"/>
                <w:szCs w:val="24"/>
                <w:rtl w:val="0"/>
              </w:rPr>
              <w:t>sanction_id</w:t>
            </w:r>
          </w:p>
        </w:tc>
        <w:tc>
          <w:tcPr>
            <w:shd w:val="clear" w:color="auto" w:fill="auto"/>
            <w:tcMar>
              <w:top w:w="100" w:type="dxa"/>
              <w:left w:w="100" w:type="dxa"/>
              <w:bottom w:w="100" w:type="dxa"/>
              <w:right w:w="100" w:type="dxa"/>
            </w:tcMar>
            <w:vAlign w:val="top"/>
          </w:tcPr>
          <w:p w14:paraId="000001E4">
            <w:pPr>
              <w:widowControl w:val="0"/>
              <w:spacing w:line="240" w:lineRule="auto"/>
              <w:rPr>
                <w:rFonts w:ascii="Georgia" w:hAnsi="Georgia" w:eastAsia="Georgia" w:cs="Georgia"/>
                <w:sz w:val="24"/>
                <w:szCs w:val="24"/>
              </w:rPr>
            </w:pPr>
            <w:r>
              <w:rPr>
                <w:rFonts w:ascii="Georgia" w:hAnsi="Georgia" w:eastAsia="Georgia" w:cs="Georgia"/>
                <w:sz w:val="24"/>
                <w:szCs w:val="24"/>
                <w:rtl w:val="0"/>
              </w:rPr>
              <w:t>time_in</w:t>
            </w:r>
          </w:p>
        </w:tc>
        <w:tc>
          <w:tcPr>
            <w:shd w:val="clear" w:color="auto" w:fill="auto"/>
            <w:tcMar>
              <w:top w:w="100" w:type="dxa"/>
              <w:left w:w="100" w:type="dxa"/>
              <w:bottom w:w="100" w:type="dxa"/>
              <w:right w:w="100" w:type="dxa"/>
            </w:tcMar>
            <w:vAlign w:val="top"/>
          </w:tcPr>
          <w:p w14:paraId="000001E5">
            <w:pPr>
              <w:widowControl w:val="0"/>
              <w:spacing w:line="240" w:lineRule="auto"/>
              <w:rPr>
                <w:rFonts w:ascii="Georgia" w:hAnsi="Georgia" w:eastAsia="Georgia" w:cs="Georgia"/>
                <w:sz w:val="24"/>
                <w:szCs w:val="24"/>
              </w:rPr>
            </w:pPr>
            <w:r>
              <w:rPr>
                <w:rFonts w:ascii="Georgia" w:hAnsi="Georgia" w:eastAsia="Georgia" w:cs="Georgia"/>
                <w:sz w:val="24"/>
                <w:szCs w:val="24"/>
                <w:rtl w:val="0"/>
              </w:rPr>
              <w:t>attendance_id</w:t>
            </w:r>
          </w:p>
        </w:tc>
      </w:tr>
      <w:tr w14:paraId="60A7ED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E6">
            <w:pPr>
              <w:widowControl w:val="0"/>
              <w:spacing w:line="240" w:lineRule="auto"/>
              <w:rPr>
                <w:rFonts w:ascii="Georgia" w:hAnsi="Georgia" w:eastAsia="Georgia" w:cs="Georgia"/>
                <w:sz w:val="24"/>
                <w:szCs w:val="24"/>
              </w:rPr>
            </w:pPr>
            <w:r>
              <w:rPr>
                <w:rFonts w:ascii="Georgia" w:hAnsi="Georgia" w:eastAsia="Georgia" w:cs="Georgia"/>
                <w:sz w:val="24"/>
                <w:szCs w:val="24"/>
                <w:rtl w:val="0"/>
              </w:rPr>
              <w:t>status_id</w:t>
            </w:r>
          </w:p>
        </w:tc>
        <w:tc>
          <w:tcPr>
            <w:shd w:val="clear" w:color="auto" w:fill="auto"/>
            <w:tcMar>
              <w:top w:w="100" w:type="dxa"/>
              <w:left w:w="100" w:type="dxa"/>
              <w:bottom w:w="100" w:type="dxa"/>
              <w:right w:w="100" w:type="dxa"/>
            </w:tcMar>
            <w:vAlign w:val="top"/>
          </w:tcPr>
          <w:p w14:paraId="000001E7">
            <w:pPr>
              <w:widowControl w:val="0"/>
              <w:spacing w:line="240" w:lineRule="auto"/>
              <w:rPr>
                <w:rFonts w:ascii="Georgia" w:hAnsi="Georgia" w:eastAsia="Georgia" w:cs="Georgia"/>
                <w:sz w:val="24"/>
                <w:szCs w:val="24"/>
              </w:rPr>
            </w:pPr>
            <w:r>
              <w:rPr>
                <w:rFonts w:ascii="Georgia" w:hAnsi="Georgia" w:eastAsia="Georgia" w:cs="Georgia"/>
                <w:sz w:val="24"/>
                <w:szCs w:val="24"/>
                <w:rtl w:val="0"/>
              </w:rPr>
              <w:t>status_name</w:t>
            </w:r>
          </w:p>
        </w:tc>
        <w:tc>
          <w:tcPr>
            <w:shd w:val="clear" w:color="auto" w:fill="auto"/>
            <w:tcMar>
              <w:top w:w="100" w:type="dxa"/>
              <w:left w:w="100" w:type="dxa"/>
              <w:bottom w:w="100" w:type="dxa"/>
              <w:right w:w="100" w:type="dxa"/>
            </w:tcMar>
            <w:vAlign w:val="top"/>
          </w:tcPr>
          <w:p w14:paraId="000001E8">
            <w:pPr>
              <w:widowControl w:val="0"/>
              <w:spacing w:line="240" w:lineRule="auto"/>
              <w:rPr>
                <w:rFonts w:ascii="Georgia" w:hAnsi="Georgia" w:eastAsia="Georgia" w:cs="Georgia"/>
                <w:sz w:val="24"/>
                <w:szCs w:val="24"/>
              </w:rPr>
            </w:pPr>
            <w:r>
              <w:rPr>
                <w:rFonts w:ascii="Georgia" w:hAnsi="Georgia" w:eastAsia="Georgia" w:cs="Georgia"/>
                <w:sz w:val="24"/>
                <w:szCs w:val="24"/>
                <w:rtl w:val="0"/>
              </w:rPr>
              <w:t>role_name</w:t>
            </w:r>
          </w:p>
        </w:tc>
        <w:tc>
          <w:tcPr>
            <w:shd w:val="clear" w:color="auto" w:fill="auto"/>
            <w:tcMar>
              <w:top w:w="100" w:type="dxa"/>
              <w:left w:w="100" w:type="dxa"/>
              <w:bottom w:w="100" w:type="dxa"/>
              <w:right w:w="100" w:type="dxa"/>
            </w:tcMar>
            <w:vAlign w:val="top"/>
          </w:tcPr>
          <w:p w14:paraId="000001E9">
            <w:pPr>
              <w:widowControl w:val="0"/>
              <w:spacing w:line="240" w:lineRule="auto"/>
              <w:rPr>
                <w:rFonts w:ascii="Georgia" w:hAnsi="Georgia" w:eastAsia="Georgia" w:cs="Georgia"/>
                <w:sz w:val="24"/>
                <w:szCs w:val="24"/>
              </w:rPr>
            </w:pPr>
            <w:r>
              <w:rPr>
                <w:rFonts w:ascii="Georgia" w:hAnsi="Georgia" w:eastAsia="Georgia" w:cs="Georgia"/>
                <w:sz w:val="24"/>
                <w:szCs w:val="24"/>
                <w:rtl w:val="0"/>
              </w:rPr>
              <w:t>time_out</w:t>
            </w:r>
          </w:p>
        </w:tc>
        <w:tc>
          <w:tcPr>
            <w:shd w:val="clear" w:color="auto" w:fill="auto"/>
            <w:tcMar>
              <w:top w:w="100" w:type="dxa"/>
              <w:left w:w="100" w:type="dxa"/>
              <w:bottom w:w="100" w:type="dxa"/>
              <w:right w:w="100" w:type="dxa"/>
            </w:tcMar>
            <w:vAlign w:val="top"/>
          </w:tcPr>
          <w:p w14:paraId="000001EA">
            <w:pPr>
              <w:widowControl w:val="0"/>
              <w:spacing w:line="240" w:lineRule="auto"/>
              <w:rPr>
                <w:rFonts w:ascii="Georgia" w:hAnsi="Georgia" w:eastAsia="Georgia" w:cs="Georgia"/>
                <w:sz w:val="24"/>
                <w:szCs w:val="24"/>
              </w:rPr>
            </w:pPr>
            <w:r>
              <w:rPr>
                <w:rFonts w:ascii="Georgia" w:hAnsi="Georgia" w:eastAsia="Georgia" w:cs="Georgia"/>
                <w:sz w:val="24"/>
                <w:szCs w:val="24"/>
                <w:rtl w:val="0"/>
              </w:rPr>
              <w:t>position_id</w:t>
            </w:r>
          </w:p>
        </w:tc>
      </w:tr>
    </w:tbl>
    <w:p w14:paraId="000001EB">
      <w:pPr>
        <w:spacing w:before="240" w:after="240" w:line="480" w:lineRule="auto"/>
        <w:ind w:left="0" w:firstLine="0"/>
        <w:jc w:val="left"/>
        <w:rPr>
          <w:rFonts w:ascii="Georgia" w:hAnsi="Georgia" w:eastAsia="Georgia" w:cs="Georgia"/>
          <w:sz w:val="24"/>
          <w:szCs w:val="24"/>
        </w:rPr>
      </w:pPr>
    </w:p>
    <w:p w14:paraId="000001EC">
      <w:pPr>
        <w:spacing w:before="240" w:after="240" w:line="480" w:lineRule="auto"/>
        <w:jc w:val="center"/>
        <w:rPr>
          <w:rFonts w:ascii="Georgia" w:hAnsi="Georgia" w:eastAsia="Georgia" w:cs="Georgia"/>
          <w:b/>
          <w:sz w:val="24"/>
          <w:szCs w:val="24"/>
        </w:rPr>
      </w:pPr>
      <w:r>
        <w:rPr>
          <w:rFonts w:ascii="Georgia" w:hAnsi="Georgia" w:eastAsia="Georgia" w:cs="Georgia"/>
          <w:sz w:val="24"/>
          <w:szCs w:val="24"/>
          <w:rtl w:val="0"/>
        </w:rPr>
        <w:t>Table 3.2 Normalized User’s Table</w:t>
      </w:r>
    </w:p>
    <w:tbl>
      <w:tblPr>
        <w:tblStyle w:val="17"/>
        <w:tblpPr w:leftFromText="180" w:rightFromText="180" w:topFromText="180" w:bottomFromText="180" w:vertAnchor="text" w:tblpX="50" w:tblpY="0"/>
        <w:tblW w:w="85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00"/>
        <w:gridCol w:w="1815"/>
        <w:gridCol w:w="1485"/>
        <w:gridCol w:w="1200"/>
        <w:gridCol w:w="1500"/>
        <w:gridCol w:w="1080"/>
      </w:tblGrid>
      <w:tr w14:paraId="392ABFE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1ED">
            <w:pPr>
              <w:widowControl w:val="0"/>
              <w:spacing w:line="240" w:lineRule="auto"/>
              <w:rPr>
                <w:rFonts w:ascii="Georgia" w:hAnsi="Georgia" w:eastAsia="Georgia" w:cs="Georgia"/>
                <w:sz w:val="24"/>
                <w:szCs w:val="24"/>
              </w:rPr>
            </w:pPr>
            <w:r>
              <w:rPr>
                <w:rFonts w:ascii="Georgia" w:hAnsi="Georgia" w:eastAsia="Georgia" w:cs="Georgia"/>
                <w:sz w:val="24"/>
                <w:szCs w:val="24"/>
                <w:rtl w:val="0"/>
              </w:rPr>
              <w:t>user_id</w:t>
            </w:r>
          </w:p>
        </w:tc>
        <w:tc>
          <w:p w14:paraId="000001EE">
            <w:pPr>
              <w:widowControl w:val="0"/>
              <w:spacing w:line="240" w:lineRule="auto"/>
              <w:rPr>
                <w:rFonts w:ascii="Georgia" w:hAnsi="Georgia" w:eastAsia="Georgia" w:cs="Georgia"/>
                <w:sz w:val="24"/>
                <w:szCs w:val="24"/>
              </w:rPr>
            </w:pPr>
            <w:r>
              <w:rPr>
                <w:rFonts w:ascii="Georgia" w:hAnsi="Georgia" w:eastAsia="Georgia" w:cs="Georgia"/>
                <w:sz w:val="24"/>
                <w:szCs w:val="24"/>
                <w:rtl w:val="0"/>
              </w:rPr>
              <w:t>school_id_no.</w:t>
            </w:r>
          </w:p>
        </w:tc>
        <w:tc>
          <w:p w14:paraId="000001EF">
            <w:pPr>
              <w:widowControl w:val="0"/>
              <w:spacing w:line="240" w:lineRule="auto"/>
              <w:rPr>
                <w:rFonts w:ascii="Georgia" w:hAnsi="Georgia" w:eastAsia="Georgia" w:cs="Georgia"/>
                <w:sz w:val="24"/>
                <w:szCs w:val="24"/>
              </w:rPr>
            </w:pPr>
            <w:r>
              <w:rPr>
                <w:rFonts w:ascii="Georgia" w:hAnsi="Georgia" w:eastAsia="Georgia" w:cs="Georgia"/>
                <w:sz w:val="24"/>
                <w:szCs w:val="24"/>
                <w:rtl w:val="0"/>
              </w:rPr>
              <w:t>full_name</w:t>
            </w:r>
          </w:p>
        </w:tc>
        <w:tc>
          <w:p w14:paraId="000001F0">
            <w:pPr>
              <w:widowControl w:val="0"/>
              <w:spacing w:line="240" w:lineRule="auto"/>
              <w:rPr>
                <w:rFonts w:ascii="Georgia" w:hAnsi="Georgia" w:eastAsia="Georgia" w:cs="Georgia"/>
                <w:sz w:val="24"/>
                <w:szCs w:val="24"/>
              </w:rPr>
            </w:pPr>
            <w:r>
              <w:rPr>
                <w:rFonts w:ascii="Georgia" w:hAnsi="Georgia" w:eastAsia="Georgia" w:cs="Georgia"/>
                <w:sz w:val="24"/>
                <w:szCs w:val="24"/>
                <w:rtl w:val="0"/>
              </w:rPr>
              <w:t>course</w:t>
            </w:r>
          </w:p>
        </w:tc>
        <w:tc>
          <w:p w14:paraId="000001F1">
            <w:pPr>
              <w:widowControl w:val="0"/>
              <w:spacing w:line="240" w:lineRule="auto"/>
              <w:rPr>
                <w:rFonts w:ascii="Georgia" w:hAnsi="Georgia" w:eastAsia="Georgia" w:cs="Georgia"/>
                <w:sz w:val="24"/>
                <w:szCs w:val="24"/>
              </w:rPr>
            </w:pPr>
            <w:r>
              <w:rPr>
                <w:rFonts w:ascii="Georgia" w:hAnsi="Georgia" w:eastAsia="Georgia" w:cs="Georgia"/>
                <w:sz w:val="24"/>
                <w:szCs w:val="24"/>
                <w:rtl w:val="0"/>
              </w:rPr>
              <w:t>year_level</w:t>
            </w:r>
          </w:p>
        </w:tc>
        <w:tc>
          <w:p w14:paraId="000001F2">
            <w:pPr>
              <w:widowControl w:val="0"/>
              <w:spacing w:line="240" w:lineRule="auto"/>
              <w:rPr>
                <w:rFonts w:ascii="Georgia" w:hAnsi="Georgia" w:eastAsia="Georgia" w:cs="Georgia"/>
                <w:sz w:val="24"/>
                <w:szCs w:val="24"/>
              </w:rPr>
            </w:pPr>
            <w:r>
              <w:rPr>
                <w:rFonts w:ascii="Georgia" w:hAnsi="Georgia" w:eastAsia="Georgia" w:cs="Georgia"/>
                <w:sz w:val="24"/>
                <w:szCs w:val="24"/>
                <w:rtl w:val="0"/>
              </w:rPr>
              <w:t>address</w:t>
            </w:r>
          </w:p>
        </w:tc>
      </w:tr>
    </w:tbl>
    <w:p w14:paraId="000001F3">
      <w:pPr>
        <w:spacing w:before="240" w:after="240" w:line="480" w:lineRule="auto"/>
        <w:ind w:left="0" w:firstLine="0"/>
        <w:jc w:val="center"/>
        <w:rPr>
          <w:rFonts w:ascii="Georgia" w:hAnsi="Georgia" w:eastAsia="Georgia" w:cs="Georgia"/>
          <w:sz w:val="24"/>
          <w:szCs w:val="24"/>
        </w:rPr>
      </w:pPr>
    </w:p>
    <w:p w14:paraId="000001F4">
      <w:pPr>
        <w:spacing w:before="240" w:after="240" w:line="480" w:lineRule="auto"/>
        <w:jc w:val="center"/>
        <w:rPr>
          <w:rFonts w:ascii="Georgia" w:hAnsi="Georgia" w:eastAsia="Georgia" w:cs="Georgia"/>
          <w:sz w:val="24"/>
          <w:szCs w:val="24"/>
        </w:rPr>
      </w:pPr>
      <w:r>
        <w:rPr>
          <w:rFonts w:ascii="Georgia" w:hAnsi="Georgia" w:eastAsia="Georgia" w:cs="Georgia"/>
          <w:sz w:val="24"/>
          <w:szCs w:val="24"/>
          <w:rtl w:val="0"/>
        </w:rPr>
        <w:t>Table 3.5 Normalized Position’s Table</w:t>
      </w:r>
    </w:p>
    <w:tbl>
      <w:tblPr>
        <w:tblStyle w:val="18"/>
        <w:tblpPr w:leftFromText="180" w:rightFromText="180" w:topFromText="180" w:bottomFromText="180" w:vertAnchor="text" w:tblpX="15" w:tblpY="0"/>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00"/>
        <w:gridCol w:w="4500"/>
      </w:tblGrid>
      <w:tr w14:paraId="15A44E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90" w:hRule="atLeast"/>
        </w:trPr>
        <w:tc>
          <w:p w14:paraId="000001F5">
            <w:pPr>
              <w:widowControl w:val="0"/>
              <w:spacing w:line="240" w:lineRule="auto"/>
              <w:rPr>
                <w:rFonts w:ascii="Georgia" w:hAnsi="Georgia" w:eastAsia="Georgia" w:cs="Georgia"/>
                <w:sz w:val="24"/>
                <w:szCs w:val="24"/>
              </w:rPr>
            </w:pPr>
            <w:r>
              <w:rPr>
                <w:rFonts w:ascii="Georgia" w:hAnsi="Georgia" w:eastAsia="Georgia" w:cs="Georgia"/>
                <w:sz w:val="24"/>
                <w:szCs w:val="24"/>
                <w:rtl w:val="0"/>
              </w:rPr>
              <w:t>position_id</w:t>
            </w:r>
          </w:p>
        </w:tc>
        <w:tc>
          <w:p w14:paraId="000001F6">
            <w:pPr>
              <w:widowControl w:val="0"/>
              <w:spacing w:line="240" w:lineRule="auto"/>
              <w:rPr>
                <w:rFonts w:ascii="Georgia" w:hAnsi="Georgia" w:eastAsia="Georgia" w:cs="Georgia"/>
                <w:sz w:val="24"/>
                <w:szCs w:val="24"/>
              </w:rPr>
            </w:pPr>
            <w:r>
              <w:rPr>
                <w:rFonts w:ascii="Georgia" w:hAnsi="Georgia" w:eastAsia="Georgia" w:cs="Georgia"/>
                <w:sz w:val="24"/>
                <w:szCs w:val="24"/>
                <w:rtl w:val="0"/>
              </w:rPr>
              <w:t>position_name</w:t>
            </w:r>
          </w:p>
        </w:tc>
      </w:tr>
    </w:tbl>
    <w:p w14:paraId="000001F7">
      <w:pPr>
        <w:spacing w:before="240" w:after="240" w:line="480" w:lineRule="auto"/>
        <w:jc w:val="center"/>
        <w:rPr>
          <w:rFonts w:ascii="Georgia" w:hAnsi="Georgia" w:eastAsia="Georgia" w:cs="Georgia"/>
          <w:sz w:val="24"/>
          <w:szCs w:val="24"/>
        </w:rPr>
      </w:pPr>
    </w:p>
    <w:p w14:paraId="000001F8">
      <w:pPr>
        <w:spacing w:before="240" w:after="240" w:line="480" w:lineRule="auto"/>
        <w:jc w:val="center"/>
        <w:rPr>
          <w:rFonts w:ascii="Georgia" w:hAnsi="Georgia" w:eastAsia="Georgia" w:cs="Georgia"/>
          <w:sz w:val="24"/>
          <w:szCs w:val="24"/>
        </w:rPr>
      </w:pPr>
      <w:r>
        <w:rPr>
          <w:rFonts w:ascii="Georgia" w:hAnsi="Georgia" w:eastAsia="Georgia" w:cs="Georgia"/>
          <w:sz w:val="24"/>
          <w:szCs w:val="24"/>
          <w:rtl w:val="0"/>
        </w:rPr>
        <w:t>Table 3.6  Normalized Organization’s Table</w:t>
      </w:r>
    </w:p>
    <w:tbl>
      <w:tblPr>
        <w:tblStyle w:val="19"/>
        <w:tblW w:w="9029"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14:paraId="6D39C54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14:paraId="000001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organization_id</w:t>
            </w:r>
          </w:p>
        </w:tc>
        <w:tc>
          <w:tcPr>
            <w:shd w:val="clear" w:color="auto" w:fill="auto"/>
            <w:tcMar>
              <w:top w:w="100" w:type="dxa"/>
              <w:left w:w="100" w:type="dxa"/>
              <w:bottom w:w="100" w:type="dxa"/>
              <w:right w:w="100" w:type="dxa"/>
            </w:tcMar>
            <w:vAlign w:val="top"/>
          </w:tcPr>
          <w:p w14:paraId="000001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organization_name</w:t>
            </w:r>
          </w:p>
        </w:tc>
      </w:tr>
    </w:tbl>
    <w:p w14:paraId="000001FB">
      <w:pPr>
        <w:spacing w:before="240" w:after="240" w:line="480" w:lineRule="auto"/>
        <w:jc w:val="center"/>
        <w:rPr>
          <w:rFonts w:ascii="Georgia" w:hAnsi="Georgia" w:eastAsia="Georgia" w:cs="Georgia"/>
          <w:sz w:val="24"/>
          <w:szCs w:val="24"/>
        </w:rPr>
      </w:pPr>
    </w:p>
    <w:p w14:paraId="000001FC">
      <w:pPr>
        <w:spacing w:before="240" w:after="240" w:line="480" w:lineRule="auto"/>
        <w:jc w:val="center"/>
        <w:rPr>
          <w:rFonts w:ascii="Georgia" w:hAnsi="Georgia" w:eastAsia="Georgia" w:cs="Georgia"/>
          <w:sz w:val="24"/>
          <w:szCs w:val="24"/>
        </w:rPr>
      </w:pPr>
      <w:r>
        <w:rPr>
          <w:rFonts w:ascii="Georgia" w:hAnsi="Georgia" w:eastAsia="Georgia" w:cs="Georgia"/>
          <w:sz w:val="24"/>
          <w:szCs w:val="24"/>
          <w:rtl w:val="0"/>
        </w:rPr>
        <w:t>Table 3.7  Normalized Status Table</w:t>
      </w:r>
    </w:p>
    <w:tbl>
      <w:tblPr>
        <w:tblStyle w:val="20"/>
        <w:tblW w:w="9029"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14:paraId="2BD843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90" w:hRule="atLeast"/>
          <w:jc w:val="center"/>
        </w:trPr>
        <w:tc>
          <w:tcPr>
            <w:shd w:val="clear" w:color="auto" w:fill="auto"/>
            <w:tcMar>
              <w:top w:w="100" w:type="dxa"/>
              <w:left w:w="100" w:type="dxa"/>
              <w:bottom w:w="100" w:type="dxa"/>
              <w:right w:w="100" w:type="dxa"/>
            </w:tcMar>
            <w:vAlign w:val="top"/>
          </w:tcPr>
          <w:p w14:paraId="000001FD">
            <w:pPr>
              <w:widowControl w:val="0"/>
              <w:spacing w:line="240" w:lineRule="auto"/>
              <w:rPr>
                <w:rFonts w:ascii="Georgia" w:hAnsi="Georgia" w:eastAsia="Georgia" w:cs="Georgia"/>
                <w:sz w:val="24"/>
                <w:szCs w:val="24"/>
              </w:rPr>
            </w:pPr>
            <w:r>
              <w:rPr>
                <w:rFonts w:ascii="Georgia" w:hAnsi="Georgia" w:eastAsia="Georgia" w:cs="Georgia"/>
                <w:sz w:val="24"/>
                <w:szCs w:val="24"/>
                <w:rtl w:val="0"/>
              </w:rPr>
              <w:t>status_id</w:t>
            </w:r>
          </w:p>
        </w:tc>
        <w:tc>
          <w:tcPr>
            <w:shd w:val="clear" w:color="auto" w:fill="auto"/>
            <w:tcMar>
              <w:top w:w="100" w:type="dxa"/>
              <w:left w:w="100" w:type="dxa"/>
              <w:bottom w:w="100" w:type="dxa"/>
              <w:right w:w="100" w:type="dxa"/>
            </w:tcMar>
            <w:vAlign w:val="top"/>
          </w:tcPr>
          <w:p w14:paraId="000001FE">
            <w:pPr>
              <w:widowControl w:val="0"/>
              <w:spacing w:line="240" w:lineRule="auto"/>
              <w:rPr>
                <w:rFonts w:ascii="Georgia" w:hAnsi="Georgia" w:eastAsia="Georgia" w:cs="Georgia"/>
                <w:sz w:val="24"/>
                <w:szCs w:val="24"/>
              </w:rPr>
            </w:pPr>
            <w:r>
              <w:rPr>
                <w:rFonts w:ascii="Georgia" w:hAnsi="Georgia" w:eastAsia="Georgia" w:cs="Georgia"/>
                <w:sz w:val="24"/>
                <w:szCs w:val="24"/>
                <w:rtl w:val="0"/>
              </w:rPr>
              <w:t>status_name</w:t>
            </w:r>
          </w:p>
        </w:tc>
      </w:tr>
    </w:tbl>
    <w:p w14:paraId="000001FF">
      <w:pPr>
        <w:spacing w:before="240" w:after="240" w:line="480" w:lineRule="auto"/>
        <w:ind w:left="0" w:firstLine="0"/>
        <w:jc w:val="center"/>
        <w:rPr>
          <w:rFonts w:ascii="Georgia" w:hAnsi="Georgia" w:eastAsia="Georgia" w:cs="Georgia"/>
          <w:sz w:val="24"/>
          <w:szCs w:val="24"/>
        </w:rPr>
      </w:pPr>
    </w:p>
    <w:p w14:paraId="00000200">
      <w:pPr>
        <w:spacing w:before="240" w:after="240" w:line="480" w:lineRule="auto"/>
        <w:ind w:left="0" w:firstLine="0"/>
        <w:jc w:val="center"/>
        <w:rPr>
          <w:rFonts w:ascii="Georgia" w:hAnsi="Georgia" w:eastAsia="Georgia" w:cs="Georgia"/>
          <w:sz w:val="24"/>
          <w:szCs w:val="24"/>
        </w:rPr>
      </w:pPr>
      <w:r>
        <w:rPr>
          <w:rFonts w:ascii="Georgia" w:hAnsi="Georgia" w:eastAsia="Georgia" w:cs="Georgia"/>
          <w:sz w:val="24"/>
          <w:szCs w:val="24"/>
          <w:rtl w:val="0"/>
        </w:rPr>
        <w:t>Table 3.8  Normalized Activity’s Table</w:t>
      </w:r>
    </w:p>
    <w:tbl>
      <w:tblPr>
        <w:tblStyle w:val="21"/>
        <w:tblpPr w:leftFromText="180" w:rightFromText="180" w:topFromText="180" w:bottomFromText="180" w:vertAnchor="text" w:tblpX="-23" w:tblpY="0"/>
        <w:tblW w:w="838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840"/>
        <w:gridCol w:w="2505"/>
        <w:gridCol w:w="2043"/>
      </w:tblGrid>
      <w:tr w14:paraId="58A102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201">
            <w:pPr>
              <w:widowControl w:val="0"/>
              <w:spacing w:line="240" w:lineRule="auto"/>
              <w:rPr>
                <w:rFonts w:ascii="Georgia" w:hAnsi="Georgia" w:eastAsia="Georgia" w:cs="Georgia"/>
                <w:sz w:val="24"/>
                <w:szCs w:val="24"/>
              </w:rPr>
            </w:pPr>
            <w:r>
              <w:rPr>
                <w:rFonts w:ascii="Georgia" w:hAnsi="Georgia" w:eastAsia="Georgia" w:cs="Georgia"/>
                <w:sz w:val="24"/>
                <w:szCs w:val="24"/>
                <w:rtl w:val="0"/>
              </w:rPr>
              <w:t>activity_id(PK)</w:t>
            </w:r>
          </w:p>
        </w:tc>
        <w:tc>
          <w:p w14:paraId="00000202">
            <w:pPr>
              <w:widowControl w:val="0"/>
              <w:spacing w:line="240" w:lineRule="auto"/>
              <w:rPr>
                <w:rFonts w:ascii="Georgia" w:hAnsi="Georgia" w:eastAsia="Georgia" w:cs="Georgia"/>
                <w:sz w:val="24"/>
                <w:szCs w:val="24"/>
              </w:rPr>
            </w:pPr>
            <w:r>
              <w:rPr>
                <w:rFonts w:ascii="Georgia" w:hAnsi="Georgia" w:eastAsia="Georgia" w:cs="Georgia"/>
                <w:sz w:val="24"/>
                <w:szCs w:val="24"/>
                <w:rtl w:val="0"/>
              </w:rPr>
              <w:t>organization_id(FK)</w:t>
            </w:r>
          </w:p>
        </w:tc>
        <w:tc>
          <w:p w14:paraId="00000203">
            <w:pPr>
              <w:widowControl w:val="0"/>
              <w:spacing w:line="240" w:lineRule="auto"/>
              <w:rPr>
                <w:rFonts w:ascii="Georgia" w:hAnsi="Georgia" w:eastAsia="Georgia" w:cs="Georgia"/>
                <w:sz w:val="24"/>
                <w:szCs w:val="24"/>
              </w:rPr>
            </w:pPr>
            <w:r>
              <w:rPr>
                <w:rFonts w:ascii="Georgia" w:hAnsi="Georgia" w:eastAsia="Georgia" w:cs="Georgia"/>
                <w:sz w:val="24"/>
                <w:szCs w:val="24"/>
                <w:rtl w:val="0"/>
              </w:rPr>
              <w:t>activity_title</w:t>
            </w:r>
          </w:p>
        </w:tc>
      </w:tr>
      <w:tr w14:paraId="379EF2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204">
            <w:pPr>
              <w:widowControl w:val="0"/>
              <w:spacing w:line="240" w:lineRule="auto"/>
              <w:rPr>
                <w:rFonts w:ascii="Georgia" w:hAnsi="Georgia" w:eastAsia="Georgia" w:cs="Georgia"/>
                <w:sz w:val="24"/>
                <w:szCs w:val="24"/>
              </w:rPr>
            </w:pPr>
            <w:r>
              <w:rPr>
                <w:rFonts w:ascii="Georgia" w:hAnsi="Georgia" w:eastAsia="Georgia" w:cs="Georgia"/>
                <w:sz w:val="24"/>
                <w:szCs w:val="24"/>
                <w:rtl w:val="0"/>
              </w:rPr>
              <w:t>activity_desc</w:t>
            </w:r>
          </w:p>
        </w:tc>
        <w:tc>
          <w:p w14:paraId="00000205">
            <w:pPr>
              <w:widowControl w:val="0"/>
              <w:spacing w:line="240" w:lineRule="auto"/>
              <w:rPr>
                <w:rFonts w:ascii="Georgia" w:hAnsi="Georgia" w:eastAsia="Georgia" w:cs="Georgia"/>
                <w:sz w:val="24"/>
                <w:szCs w:val="24"/>
              </w:rPr>
            </w:pPr>
            <w:r>
              <w:rPr>
                <w:rFonts w:ascii="Georgia" w:hAnsi="Georgia" w:eastAsia="Georgia" w:cs="Georgia"/>
                <w:sz w:val="24"/>
                <w:szCs w:val="24"/>
                <w:rtl w:val="0"/>
              </w:rPr>
              <w:t>semester</w:t>
            </w:r>
          </w:p>
        </w:tc>
        <w:tc>
          <w:p w14:paraId="00000206">
            <w:pPr>
              <w:widowControl w:val="0"/>
              <w:spacing w:line="240" w:lineRule="auto"/>
              <w:rPr>
                <w:rFonts w:ascii="Georgia" w:hAnsi="Georgia" w:eastAsia="Georgia" w:cs="Georgia"/>
                <w:sz w:val="24"/>
                <w:szCs w:val="24"/>
              </w:rPr>
            </w:pPr>
            <w:r>
              <w:rPr>
                <w:rFonts w:ascii="Georgia" w:hAnsi="Georgia" w:eastAsia="Georgia" w:cs="Georgia"/>
                <w:sz w:val="24"/>
                <w:szCs w:val="24"/>
                <w:rtl w:val="0"/>
              </w:rPr>
              <w:t>year</w:t>
            </w:r>
          </w:p>
        </w:tc>
      </w:tr>
    </w:tbl>
    <w:p w14:paraId="00000207">
      <w:pPr>
        <w:spacing w:before="240" w:after="240" w:line="480" w:lineRule="auto"/>
        <w:jc w:val="center"/>
        <w:rPr>
          <w:rFonts w:ascii="Georgia" w:hAnsi="Georgia" w:eastAsia="Georgia" w:cs="Georgia"/>
          <w:sz w:val="24"/>
          <w:szCs w:val="24"/>
        </w:rPr>
      </w:pPr>
    </w:p>
    <w:p w14:paraId="00000208">
      <w:pPr>
        <w:spacing w:before="240" w:after="240" w:line="480" w:lineRule="auto"/>
        <w:ind w:left="0" w:firstLine="0"/>
        <w:jc w:val="center"/>
        <w:rPr>
          <w:rFonts w:ascii="Georgia" w:hAnsi="Georgia" w:eastAsia="Georgia" w:cs="Georgia"/>
          <w:sz w:val="24"/>
          <w:szCs w:val="24"/>
        </w:rPr>
      </w:pPr>
    </w:p>
    <w:p w14:paraId="00000209">
      <w:pPr>
        <w:spacing w:before="240" w:after="240" w:line="480" w:lineRule="auto"/>
        <w:ind w:left="0" w:firstLine="0"/>
        <w:jc w:val="center"/>
        <w:rPr>
          <w:rFonts w:ascii="Georgia" w:hAnsi="Georgia" w:eastAsia="Georgia" w:cs="Georgia"/>
          <w:sz w:val="24"/>
          <w:szCs w:val="24"/>
        </w:rPr>
      </w:pPr>
      <w:r>
        <w:rPr>
          <w:rFonts w:ascii="Georgia" w:hAnsi="Georgia" w:eastAsia="Georgia" w:cs="Georgia"/>
          <w:sz w:val="24"/>
          <w:szCs w:val="24"/>
          <w:rtl w:val="0"/>
        </w:rPr>
        <w:t>Table 3.9 Normalized Attendance Table</w:t>
      </w:r>
    </w:p>
    <w:tbl>
      <w:tblPr>
        <w:tblStyle w:val="22"/>
        <w:tblpPr w:leftFromText="180" w:rightFromText="180" w:topFromText="180" w:bottomFromText="180" w:vertAnchor="text" w:tblpX="-98" w:tblpY="0"/>
        <w:tblW w:w="833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405"/>
        <w:gridCol w:w="1935"/>
        <w:gridCol w:w="2998"/>
      </w:tblGrid>
      <w:tr w14:paraId="48D0B4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20A">
            <w:pPr>
              <w:widowControl w:val="0"/>
              <w:spacing w:line="240" w:lineRule="auto"/>
              <w:rPr>
                <w:rFonts w:ascii="Georgia" w:hAnsi="Georgia" w:eastAsia="Georgia" w:cs="Georgia"/>
                <w:sz w:val="24"/>
                <w:szCs w:val="24"/>
              </w:rPr>
            </w:pPr>
            <w:r>
              <w:rPr>
                <w:rFonts w:ascii="Georgia" w:hAnsi="Georgia" w:eastAsia="Georgia" w:cs="Georgia"/>
                <w:sz w:val="24"/>
                <w:szCs w:val="24"/>
                <w:rtl w:val="0"/>
              </w:rPr>
              <w:t>attendance_id(PK)</w:t>
            </w:r>
          </w:p>
        </w:tc>
        <w:tc>
          <w:p w14:paraId="0000020B">
            <w:pPr>
              <w:widowControl w:val="0"/>
              <w:spacing w:line="240" w:lineRule="auto"/>
              <w:rPr>
                <w:rFonts w:ascii="Georgia" w:hAnsi="Georgia" w:eastAsia="Georgia" w:cs="Georgia"/>
                <w:sz w:val="24"/>
                <w:szCs w:val="24"/>
              </w:rPr>
            </w:pPr>
            <w:r>
              <w:rPr>
                <w:rFonts w:ascii="Georgia" w:hAnsi="Georgia" w:eastAsia="Georgia" w:cs="Georgia"/>
                <w:sz w:val="24"/>
                <w:szCs w:val="24"/>
                <w:rtl w:val="0"/>
              </w:rPr>
              <w:t>activity_id(FK)</w:t>
            </w:r>
          </w:p>
        </w:tc>
        <w:tc>
          <w:p w14:paraId="0000020C">
            <w:pPr>
              <w:widowControl w:val="0"/>
              <w:spacing w:line="240" w:lineRule="auto"/>
              <w:rPr>
                <w:rFonts w:ascii="Georgia" w:hAnsi="Georgia" w:eastAsia="Georgia" w:cs="Georgia"/>
                <w:sz w:val="24"/>
                <w:szCs w:val="24"/>
              </w:rPr>
            </w:pPr>
            <w:r>
              <w:rPr>
                <w:rFonts w:ascii="Georgia" w:hAnsi="Georgia" w:eastAsia="Georgia" w:cs="Georgia"/>
                <w:sz w:val="24"/>
                <w:szCs w:val="24"/>
                <w:rtl w:val="0"/>
              </w:rPr>
              <w:t>student_id(FK)</w:t>
            </w:r>
          </w:p>
        </w:tc>
      </w:tr>
      <w:tr w14:paraId="6C7BE7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20D">
            <w:pPr>
              <w:widowControl w:val="0"/>
              <w:spacing w:line="240" w:lineRule="auto"/>
              <w:rPr>
                <w:rFonts w:ascii="Georgia" w:hAnsi="Georgia" w:eastAsia="Georgia" w:cs="Georgia"/>
                <w:sz w:val="24"/>
                <w:szCs w:val="24"/>
              </w:rPr>
            </w:pPr>
            <w:r>
              <w:rPr>
                <w:rFonts w:ascii="Georgia" w:hAnsi="Georgia" w:eastAsia="Georgia" w:cs="Georgia"/>
                <w:sz w:val="24"/>
                <w:szCs w:val="24"/>
                <w:rtl w:val="0"/>
              </w:rPr>
              <w:t>time_in</w:t>
            </w:r>
          </w:p>
        </w:tc>
        <w:tc>
          <w:p w14:paraId="0000020E">
            <w:pPr>
              <w:widowControl w:val="0"/>
              <w:spacing w:line="240" w:lineRule="auto"/>
              <w:rPr>
                <w:rFonts w:ascii="Georgia" w:hAnsi="Georgia" w:eastAsia="Georgia" w:cs="Georgia"/>
                <w:sz w:val="24"/>
                <w:szCs w:val="24"/>
              </w:rPr>
            </w:pPr>
            <w:r>
              <w:rPr>
                <w:rFonts w:ascii="Georgia" w:hAnsi="Georgia" w:eastAsia="Georgia" w:cs="Georgia"/>
                <w:sz w:val="24"/>
                <w:szCs w:val="24"/>
                <w:rtl w:val="0"/>
              </w:rPr>
              <w:t>time_out</w:t>
            </w:r>
          </w:p>
        </w:tc>
        <w:tc>
          <w:p w14:paraId="0000020F">
            <w:pPr>
              <w:widowControl w:val="0"/>
              <w:spacing w:line="240" w:lineRule="auto"/>
              <w:rPr>
                <w:rFonts w:ascii="Georgia" w:hAnsi="Georgia" w:eastAsia="Georgia" w:cs="Georgia"/>
                <w:sz w:val="24"/>
                <w:szCs w:val="24"/>
              </w:rPr>
            </w:pPr>
            <w:r>
              <w:rPr>
                <w:rFonts w:ascii="Georgia" w:hAnsi="Georgia" w:eastAsia="Georgia" w:cs="Georgia"/>
                <w:sz w:val="24"/>
                <w:szCs w:val="24"/>
                <w:rtl w:val="0"/>
              </w:rPr>
              <w:t>status_id(FK)</w:t>
            </w:r>
          </w:p>
        </w:tc>
      </w:tr>
    </w:tbl>
    <w:p w14:paraId="00000210">
      <w:pPr>
        <w:spacing w:before="240" w:after="240" w:line="480" w:lineRule="auto"/>
        <w:jc w:val="center"/>
        <w:rPr>
          <w:rFonts w:ascii="Georgia" w:hAnsi="Georgia" w:eastAsia="Georgia" w:cs="Georgia"/>
          <w:sz w:val="24"/>
          <w:szCs w:val="24"/>
        </w:rPr>
      </w:pPr>
    </w:p>
    <w:p w14:paraId="00000211">
      <w:pPr>
        <w:spacing w:before="240" w:after="240" w:line="480" w:lineRule="auto"/>
        <w:ind w:left="0" w:firstLine="0"/>
        <w:jc w:val="center"/>
        <w:rPr>
          <w:rFonts w:ascii="Georgia" w:hAnsi="Georgia" w:eastAsia="Georgia" w:cs="Georgia"/>
          <w:sz w:val="24"/>
          <w:szCs w:val="24"/>
        </w:rPr>
      </w:pPr>
    </w:p>
    <w:p w14:paraId="00000212">
      <w:pPr>
        <w:spacing w:before="240" w:after="240" w:line="480" w:lineRule="auto"/>
        <w:jc w:val="center"/>
        <w:rPr>
          <w:rFonts w:ascii="Georgia" w:hAnsi="Georgia" w:eastAsia="Georgia" w:cs="Georgia"/>
          <w:sz w:val="24"/>
          <w:szCs w:val="24"/>
        </w:rPr>
      </w:pPr>
      <w:r>
        <w:rPr>
          <w:rFonts w:ascii="Georgia" w:hAnsi="Georgia" w:eastAsia="Georgia" w:cs="Georgia"/>
          <w:sz w:val="24"/>
          <w:szCs w:val="24"/>
          <w:rtl w:val="0"/>
        </w:rPr>
        <w:t>Table 3.10  Normalized Finance Table</w:t>
      </w:r>
    </w:p>
    <w:tbl>
      <w:tblPr>
        <w:tblStyle w:val="23"/>
        <w:tblpPr w:leftFromText="180" w:rightFromText="180" w:topFromText="180" w:bottomFromText="180" w:vertAnchor="text" w:tblpX="-144" w:tblpY="0"/>
        <w:tblW w:w="856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920"/>
        <w:gridCol w:w="1875"/>
        <w:gridCol w:w="4774"/>
      </w:tblGrid>
      <w:tr w14:paraId="13B6093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2" w:hRule="atLeast"/>
        </w:trPr>
        <w:tc>
          <w:p w14:paraId="00000213">
            <w:pPr>
              <w:widowControl w:val="0"/>
              <w:spacing w:line="240" w:lineRule="auto"/>
              <w:rPr>
                <w:rFonts w:ascii="Georgia" w:hAnsi="Georgia" w:eastAsia="Georgia" w:cs="Georgia"/>
                <w:sz w:val="24"/>
                <w:szCs w:val="24"/>
              </w:rPr>
            </w:pPr>
            <w:r>
              <w:rPr>
                <w:rFonts w:ascii="Georgia" w:hAnsi="Georgia" w:eastAsia="Georgia" w:cs="Georgia"/>
                <w:sz w:val="24"/>
                <w:szCs w:val="24"/>
                <w:rtl w:val="0"/>
              </w:rPr>
              <w:t>finance_id(PK)</w:t>
            </w:r>
          </w:p>
        </w:tc>
        <w:tc>
          <w:p w14:paraId="00000214">
            <w:pPr>
              <w:widowControl w:val="0"/>
              <w:spacing w:line="240" w:lineRule="auto"/>
              <w:rPr>
                <w:rFonts w:ascii="Georgia" w:hAnsi="Georgia" w:eastAsia="Georgia" w:cs="Georgia"/>
                <w:sz w:val="24"/>
                <w:szCs w:val="24"/>
              </w:rPr>
            </w:pPr>
            <w:r>
              <w:rPr>
                <w:rFonts w:ascii="Georgia" w:hAnsi="Georgia" w:eastAsia="Georgia" w:cs="Georgia"/>
                <w:sz w:val="24"/>
                <w:szCs w:val="24"/>
                <w:rtl w:val="0"/>
              </w:rPr>
              <w:t>finance_name</w:t>
            </w:r>
          </w:p>
        </w:tc>
        <w:tc>
          <w:p w14:paraId="00000215">
            <w:pPr>
              <w:widowControl w:val="0"/>
              <w:spacing w:line="240" w:lineRule="auto"/>
              <w:rPr>
                <w:rFonts w:ascii="Georgia" w:hAnsi="Georgia" w:eastAsia="Georgia" w:cs="Georgia"/>
                <w:sz w:val="24"/>
                <w:szCs w:val="24"/>
              </w:rPr>
            </w:pPr>
            <w:r>
              <w:rPr>
                <w:rFonts w:ascii="Georgia" w:hAnsi="Georgia" w:eastAsia="Georgia" w:cs="Georgia"/>
                <w:sz w:val="24"/>
                <w:szCs w:val="24"/>
                <w:rtl w:val="0"/>
              </w:rPr>
              <w:t>student_id(FK)</w:t>
            </w:r>
          </w:p>
        </w:tc>
      </w:tr>
      <w:tr w14:paraId="422908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2" w:hRule="atLeast"/>
        </w:trPr>
        <w:tc>
          <w:p w14:paraId="00000216">
            <w:pPr>
              <w:widowControl w:val="0"/>
              <w:spacing w:line="240" w:lineRule="auto"/>
              <w:rPr>
                <w:rFonts w:ascii="Georgia" w:hAnsi="Georgia" w:eastAsia="Georgia" w:cs="Georgia"/>
                <w:sz w:val="24"/>
                <w:szCs w:val="24"/>
              </w:rPr>
            </w:pPr>
            <w:r>
              <w:rPr>
                <w:rFonts w:ascii="Georgia" w:hAnsi="Georgia" w:eastAsia="Georgia" w:cs="Georgia"/>
                <w:sz w:val="24"/>
                <w:szCs w:val="24"/>
                <w:rtl w:val="0"/>
              </w:rPr>
              <w:t>semester</w:t>
            </w:r>
          </w:p>
        </w:tc>
        <w:tc>
          <w:p w14:paraId="00000217">
            <w:pPr>
              <w:widowControl w:val="0"/>
              <w:spacing w:line="240" w:lineRule="auto"/>
              <w:rPr>
                <w:rFonts w:ascii="Georgia" w:hAnsi="Georgia" w:eastAsia="Georgia" w:cs="Georgia"/>
                <w:sz w:val="24"/>
                <w:szCs w:val="24"/>
              </w:rPr>
            </w:pPr>
            <w:r>
              <w:rPr>
                <w:rFonts w:ascii="Georgia" w:hAnsi="Georgia" w:eastAsia="Georgia" w:cs="Georgia"/>
                <w:sz w:val="24"/>
                <w:szCs w:val="24"/>
                <w:rtl w:val="0"/>
              </w:rPr>
              <w:t>year</w:t>
            </w:r>
          </w:p>
        </w:tc>
        <w:tc>
          <w:p w14:paraId="00000218">
            <w:pPr>
              <w:widowControl w:val="0"/>
              <w:spacing w:line="240" w:lineRule="auto"/>
              <w:rPr>
                <w:rFonts w:ascii="Georgia" w:hAnsi="Georgia" w:eastAsia="Georgia" w:cs="Georgia"/>
                <w:sz w:val="24"/>
                <w:szCs w:val="24"/>
              </w:rPr>
            </w:pPr>
            <w:r>
              <w:rPr>
                <w:rFonts w:ascii="Georgia" w:hAnsi="Georgia" w:eastAsia="Georgia" w:cs="Georgia"/>
                <w:sz w:val="24"/>
                <w:szCs w:val="24"/>
                <w:rtl w:val="0"/>
              </w:rPr>
              <w:t>status_id(FK)</w:t>
            </w:r>
          </w:p>
        </w:tc>
      </w:tr>
    </w:tbl>
    <w:p w14:paraId="00000219">
      <w:pPr>
        <w:spacing w:before="240" w:after="240" w:line="480" w:lineRule="auto"/>
        <w:jc w:val="center"/>
        <w:rPr>
          <w:rFonts w:ascii="Georgia" w:hAnsi="Georgia" w:eastAsia="Georgia" w:cs="Georgia"/>
          <w:sz w:val="24"/>
          <w:szCs w:val="24"/>
        </w:rPr>
      </w:pPr>
    </w:p>
    <w:p w14:paraId="0000021A">
      <w:pPr>
        <w:spacing w:before="240" w:after="240" w:line="480" w:lineRule="auto"/>
        <w:ind w:left="0" w:firstLine="0"/>
        <w:jc w:val="center"/>
        <w:rPr>
          <w:rFonts w:ascii="Georgia" w:hAnsi="Georgia" w:eastAsia="Georgia" w:cs="Georgia"/>
          <w:sz w:val="24"/>
          <w:szCs w:val="24"/>
        </w:rPr>
      </w:pPr>
    </w:p>
    <w:p w14:paraId="0000021B">
      <w:pPr>
        <w:spacing w:before="240" w:after="240" w:line="480" w:lineRule="auto"/>
        <w:jc w:val="center"/>
        <w:rPr>
          <w:rFonts w:ascii="Georgia" w:hAnsi="Georgia" w:eastAsia="Georgia" w:cs="Georgia"/>
          <w:sz w:val="24"/>
          <w:szCs w:val="24"/>
        </w:rPr>
      </w:pPr>
      <w:r>
        <w:rPr>
          <w:rFonts w:ascii="Georgia" w:hAnsi="Georgia" w:eastAsia="Georgia" w:cs="Georgia"/>
          <w:sz w:val="24"/>
          <w:szCs w:val="24"/>
          <w:rtl w:val="0"/>
        </w:rPr>
        <w:t>Table 3.12  Normalized Clearance Table</w:t>
      </w:r>
    </w:p>
    <w:tbl>
      <w:tblPr>
        <w:tblStyle w:val="24"/>
        <w:tblpPr w:leftFromText="180" w:rightFromText="180" w:topFromText="180" w:bottomFromText="180" w:vertAnchor="text" w:tblpX="-160" w:tblpY="0"/>
        <w:tblW w:w="840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835"/>
        <w:gridCol w:w="1980"/>
        <w:gridCol w:w="3588"/>
      </w:tblGrid>
      <w:tr w14:paraId="533BA3E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21C">
            <w:pPr>
              <w:widowControl w:val="0"/>
              <w:spacing w:line="240" w:lineRule="auto"/>
              <w:rPr>
                <w:rFonts w:ascii="Georgia" w:hAnsi="Georgia" w:eastAsia="Georgia" w:cs="Georgia"/>
                <w:sz w:val="24"/>
                <w:szCs w:val="24"/>
              </w:rPr>
            </w:pPr>
            <w:r>
              <w:rPr>
                <w:rFonts w:ascii="Georgia" w:hAnsi="Georgia" w:eastAsia="Georgia" w:cs="Georgia"/>
                <w:sz w:val="24"/>
                <w:szCs w:val="24"/>
                <w:rtl w:val="0"/>
              </w:rPr>
              <w:t>clearance_id(PK)</w:t>
            </w:r>
          </w:p>
        </w:tc>
        <w:tc>
          <w:p w14:paraId="0000021D">
            <w:pPr>
              <w:widowControl w:val="0"/>
              <w:spacing w:line="240" w:lineRule="auto"/>
              <w:rPr>
                <w:rFonts w:ascii="Georgia" w:hAnsi="Georgia" w:eastAsia="Georgia" w:cs="Georgia"/>
                <w:sz w:val="24"/>
                <w:szCs w:val="24"/>
              </w:rPr>
            </w:pPr>
            <w:r>
              <w:rPr>
                <w:rFonts w:ascii="Georgia" w:hAnsi="Georgia" w:eastAsia="Georgia" w:cs="Georgia"/>
                <w:sz w:val="24"/>
                <w:szCs w:val="24"/>
                <w:rtl w:val="0"/>
              </w:rPr>
              <w:t>sanction_id(FK)</w:t>
            </w:r>
          </w:p>
        </w:tc>
        <w:tc>
          <w:p w14:paraId="0000021E">
            <w:pPr>
              <w:widowControl w:val="0"/>
              <w:spacing w:line="240" w:lineRule="auto"/>
              <w:rPr>
                <w:rFonts w:ascii="Georgia" w:hAnsi="Georgia" w:eastAsia="Georgia" w:cs="Georgia"/>
                <w:sz w:val="24"/>
                <w:szCs w:val="24"/>
              </w:rPr>
            </w:pPr>
            <w:r>
              <w:rPr>
                <w:rFonts w:ascii="Georgia" w:hAnsi="Georgia" w:eastAsia="Georgia" w:cs="Georgia"/>
                <w:sz w:val="24"/>
                <w:szCs w:val="24"/>
                <w:rtl w:val="0"/>
              </w:rPr>
              <w:t>student_id(FK)</w:t>
            </w:r>
          </w:p>
        </w:tc>
      </w:tr>
      <w:tr w14:paraId="596976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21F">
            <w:pPr>
              <w:widowControl w:val="0"/>
              <w:spacing w:line="240" w:lineRule="auto"/>
              <w:rPr>
                <w:rFonts w:ascii="Georgia" w:hAnsi="Georgia" w:eastAsia="Georgia" w:cs="Georgia"/>
                <w:sz w:val="24"/>
                <w:szCs w:val="24"/>
              </w:rPr>
            </w:pPr>
            <w:r>
              <w:rPr>
                <w:rFonts w:ascii="Georgia" w:hAnsi="Georgia" w:eastAsia="Georgia" w:cs="Georgia"/>
                <w:sz w:val="24"/>
                <w:szCs w:val="24"/>
                <w:rtl w:val="0"/>
              </w:rPr>
              <w:t>semester</w:t>
            </w:r>
          </w:p>
        </w:tc>
        <w:tc>
          <w:p w14:paraId="00000220">
            <w:pPr>
              <w:widowControl w:val="0"/>
              <w:spacing w:line="240" w:lineRule="auto"/>
              <w:rPr>
                <w:rFonts w:ascii="Georgia" w:hAnsi="Georgia" w:eastAsia="Georgia" w:cs="Georgia"/>
                <w:sz w:val="24"/>
                <w:szCs w:val="24"/>
              </w:rPr>
            </w:pPr>
            <w:r>
              <w:rPr>
                <w:rFonts w:ascii="Georgia" w:hAnsi="Georgia" w:eastAsia="Georgia" w:cs="Georgia"/>
                <w:sz w:val="24"/>
                <w:szCs w:val="24"/>
                <w:rtl w:val="0"/>
              </w:rPr>
              <w:t>year</w:t>
            </w:r>
          </w:p>
        </w:tc>
        <w:tc>
          <w:p w14:paraId="00000221">
            <w:pPr>
              <w:widowControl w:val="0"/>
              <w:spacing w:line="240" w:lineRule="auto"/>
              <w:rPr>
                <w:rFonts w:ascii="Georgia" w:hAnsi="Georgia" w:eastAsia="Georgia" w:cs="Georgia"/>
                <w:sz w:val="24"/>
                <w:szCs w:val="24"/>
              </w:rPr>
            </w:pPr>
            <w:r>
              <w:rPr>
                <w:rFonts w:ascii="Georgia" w:hAnsi="Georgia" w:eastAsia="Georgia" w:cs="Georgia"/>
                <w:sz w:val="24"/>
                <w:szCs w:val="24"/>
                <w:rtl w:val="0"/>
              </w:rPr>
              <w:t>status_id(FK)</w:t>
            </w:r>
          </w:p>
        </w:tc>
      </w:tr>
    </w:tbl>
    <w:p w14:paraId="00000222">
      <w:pPr>
        <w:spacing w:before="240" w:after="240" w:line="480" w:lineRule="auto"/>
        <w:ind w:left="0" w:firstLine="0"/>
        <w:jc w:val="center"/>
        <w:rPr>
          <w:rFonts w:ascii="Georgia" w:hAnsi="Georgia" w:eastAsia="Georgia" w:cs="Georgia"/>
          <w:b/>
          <w:sz w:val="24"/>
          <w:szCs w:val="24"/>
        </w:rPr>
      </w:pPr>
    </w:p>
    <w:p w14:paraId="00000223">
      <w:pPr>
        <w:spacing w:before="240" w:after="240" w:line="480" w:lineRule="auto"/>
        <w:ind w:left="0" w:firstLine="0"/>
        <w:jc w:val="both"/>
        <w:rPr>
          <w:rFonts w:ascii="Georgia" w:hAnsi="Georgia" w:eastAsia="Georgia" w:cs="Georgia"/>
          <w:b/>
          <w:sz w:val="24"/>
          <w:szCs w:val="24"/>
        </w:rPr>
      </w:pPr>
    </w:p>
    <w:p w14:paraId="00000224">
      <w:pPr>
        <w:spacing w:before="240" w:after="240" w:line="480" w:lineRule="auto"/>
        <w:ind w:left="0" w:firstLine="0"/>
        <w:jc w:val="both"/>
        <w:rPr>
          <w:rFonts w:ascii="Georgia" w:hAnsi="Georgia" w:eastAsia="Georgia" w:cs="Georgia"/>
          <w:b/>
          <w:sz w:val="24"/>
          <w:szCs w:val="24"/>
        </w:rPr>
      </w:pPr>
    </w:p>
    <w:p w14:paraId="00000225">
      <w:pPr>
        <w:spacing w:before="240" w:after="240" w:line="480" w:lineRule="auto"/>
        <w:ind w:left="0" w:firstLine="0"/>
        <w:jc w:val="both"/>
        <w:rPr>
          <w:rFonts w:ascii="Georgia" w:hAnsi="Georgia" w:eastAsia="Georgia" w:cs="Georgia"/>
          <w:b/>
          <w:sz w:val="24"/>
          <w:szCs w:val="24"/>
        </w:rPr>
      </w:pPr>
      <w:r>
        <w:rPr>
          <w:rFonts w:ascii="Georgia" w:hAnsi="Georgia" w:eastAsia="Georgia" w:cs="Georgia"/>
          <w:b/>
          <w:sz w:val="24"/>
          <w:szCs w:val="24"/>
          <w:rtl w:val="0"/>
        </w:rPr>
        <w:t>SYSTEM REQUIREMENTS</w:t>
      </w:r>
    </w:p>
    <w:p w14:paraId="00000226">
      <w:pPr>
        <w:spacing w:before="240" w:after="240" w:line="480" w:lineRule="auto"/>
        <w:ind w:left="0" w:firstLine="0"/>
        <w:jc w:val="both"/>
        <w:rPr>
          <w:rFonts w:ascii="Georgia" w:hAnsi="Georgia" w:eastAsia="Georgia" w:cs="Georgia"/>
          <w:b/>
          <w:sz w:val="24"/>
          <w:szCs w:val="24"/>
        </w:rPr>
      </w:pPr>
      <w:r>
        <w:rPr>
          <w:rFonts w:ascii="Georgia" w:hAnsi="Georgia" w:eastAsia="Georgia" w:cs="Georgia"/>
          <w:b/>
          <w:sz w:val="24"/>
          <w:szCs w:val="24"/>
          <w:rtl w:val="0"/>
        </w:rPr>
        <w:t>HARDWARE REQUIREMENTS</w:t>
      </w:r>
    </w:p>
    <w:p w14:paraId="00000227">
      <w:pPr>
        <w:spacing w:before="240" w:after="240" w:line="480" w:lineRule="auto"/>
        <w:ind w:firstLine="720"/>
        <w:jc w:val="both"/>
        <w:rPr>
          <w:rFonts w:ascii="Georgia" w:hAnsi="Georgia" w:eastAsia="Georgia" w:cs="Georgia"/>
          <w:sz w:val="24"/>
          <w:szCs w:val="24"/>
        </w:rPr>
      </w:pPr>
      <w:r>
        <w:rPr>
          <w:rFonts w:ascii="Georgia" w:hAnsi="Georgia" w:eastAsia="Georgia" w:cs="Georgia"/>
          <w:sz w:val="24"/>
          <w:szCs w:val="24"/>
          <w:rtl w:val="0"/>
        </w:rPr>
        <w:t>In order for the suggested system to operate optimally, it is crucial to have appropriate hardware in place. Here, we detail the essential hardware components and their specifications. Meeting these criteria guarantees seamless functionality and dependable access to the system's capabilities, thereby enhancing user tasks with increased efficiency and ease.</w:t>
      </w:r>
    </w:p>
    <w:p w14:paraId="00000228">
      <w:pPr>
        <w:spacing w:before="240" w:after="240" w:line="480" w:lineRule="auto"/>
        <w:ind w:firstLine="720"/>
        <w:jc w:val="center"/>
        <w:rPr>
          <w:rFonts w:ascii="Georgia" w:hAnsi="Georgia" w:eastAsia="Georgia" w:cs="Georgia"/>
          <w:b/>
          <w:sz w:val="24"/>
          <w:szCs w:val="24"/>
        </w:rPr>
      </w:pPr>
      <w:r>
        <w:rPr>
          <w:rFonts w:ascii="Georgia" w:hAnsi="Georgia" w:eastAsia="Georgia" w:cs="Georgia"/>
          <w:b/>
          <w:sz w:val="24"/>
          <w:szCs w:val="24"/>
          <w:rtl w:val="0"/>
        </w:rPr>
        <w:t>Recommended Server Hardware Specifications</w:t>
      </w:r>
    </w:p>
    <w:tbl>
      <w:tblPr>
        <w:tblStyle w:val="25"/>
        <w:tblW w:w="9029"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14:paraId="006132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left w:val="single" w:color="FFFFFF" w:sz="8" w:space="0"/>
            </w:tcBorders>
            <w:shd w:val="clear" w:color="auto" w:fill="auto"/>
            <w:tcMar>
              <w:top w:w="100" w:type="dxa"/>
              <w:left w:w="100" w:type="dxa"/>
              <w:bottom w:w="100" w:type="dxa"/>
              <w:right w:w="100" w:type="dxa"/>
            </w:tcMar>
            <w:vAlign w:val="top"/>
          </w:tcPr>
          <w:p w14:paraId="000002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 xml:space="preserve">Required Hardware </w:t>
            </w:r>
          </w:p>
        </w:tc>
        <w:tc>
          <w:tcPr>
            <w:tcBorders>
              <w:right w:val="single" w:color="FFFFFF" w:sz="8" w:space="0"/>
            </w:tcBorders>
            <w:shd w:val="clear" w:color="auto" w:fill="auto"/>
            <w:tcMar>
              <w:top w:w="100" w:type="dxa"/>
              <w:left w:w="100" w:type="dxa"/>
              <w:bottom w:w="100" w:type="dxa"/>
              <w:right w:w="100" w:type="dxa"/>
            </w:tcMar>
            <w:vAlign w:val="top"/>
          </w:tcPr>
          <w:p w14:paraId="000002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Specifications</w:t>
            </w:r>
          </w:p>
        </w:tc>
      </w:tr>
    </w:tbl>
    <w:p w14:paraId="0000022B">
      <w:pPr>
        <w:spacing w:before="240" w:after="240" w:line="480" w:lineRule="auto"/>
        <w:ind w:left="0" w:firstLine="0"/>
        <w:rPr>
          <w:rFonts w:ascii="Georgia" w:hAnsi="Georgia" w:eastAsia="Georgia" w:cs="Georgia"/>
          <w:b/>
          <w:sz w:val="24"/>
          <w:szCs w:val="24"/>
        </w:rPr>
      </w:pPr>
      <w:r>
        <w:rPr>
          <w:rFonts w:ascii="Georgia" w:hAnsi="Georgia" w:eastAsia="Georgia" w:cs="Georgia"/>
          <w:b/>
          <w:sz w:val="24"/>
          <w:szCs w:val="24"/>
          <w:rtl w:val="0"/>
        </w:rPr>
        <w:t>Server</w:t>
      </w:r>
    </w:p>
    <w:tbl>
      <w:tblPr>
        <w:tblStyle w:val="26"/>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14:paraId="042F43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OS</w:t>
            </w:r>
          </w:p>
        </w:tc>
        <w:tc>
          <w:tcPr>
            <w:tcBorders>
              <w:right w:val="single" w:color="FFFFFF" w:sz="8" w:space="0"/>
            </w:tcBorders>
            <w:shd w:val="clear" w:color="auto" w:fill="auto"/>
            <w:tcMar>
              <w:top w:w="100" w:type="dxa"/>
              <w:left w:w="100" w:type="dxa"/>
              <w:bottom w:w="100" w:type="dxa"/>
              <w:right w:w="100" w:type="dxa"/>
            </w:tcMar>
            <w:vAlign w:val="top"/>
          </w:tcPr>
          <w:p w14:paraId="000002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Windows 10 or higher</w:t>
            </w:r>
          </w:p>
        </w:tc>
      </w:tr>
      <w:tr w14:paraId="06D744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CPU</w:t>
            </w:r>
          </w:p>
        </w:tc>
        <w:tc>
          <w:tcPr>
            <w:tcBorders>
              <w:right w:val="single" w:color="FFFFFF" w:sz="8" w:space="0"/>
            </w:tcBorders>
            <w:shd w:val="clear" w:color="auto" w:fill="auto"/>
            <w:tcMar>
              <w:top w:w="100" w:type="dxa"/>
              <w:left w:w="100" w:type="dxa"/>
              <w:bottom w:w="100" w:type="dxa"/>
              <w:right w:w="100" w:type="dxa"/>
            </w:tcMar>
            <w:vAlign w:val="top"/>
          </w:tcPr>
          <w:p w14:paraId="0000022F">
            <w:pPr>
              <w:widowControl w:val="0"/>
              <w:spacing w:line="240" w:lineRule="auto"/>
              <w:rPr>
                <w:rFonts w:ascii="Georgia" w:hAnsi="Georgia" w:eastAsia="Georgia" w:cs="Georgia"/>
                <w:sz w:val="24"/>
                <w:szCs w:val="24"/>
              </w:rPr>
            </w:pPr>
            <w:r>
              <w:rPr>
                <w:rFonts w:ascii="Georgia" w:hAnsi="Georgia" w:eastAsia="Georgia" w:cs="Georgia"/>
                <w:sz w:val="24"/>
                <w:szCs w:val="24"/>
                <w:rtl w:val="0"/>
              </w:rPr>
              <w:t>Intel core i5 2.20 GHz base speed</w:t>
            </w:r>
          </w:p>
        </w:tc>
      </w:tr>
      <w:tr w14:paraId="1F998E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Disk</w:t>
            </w:r>
          </w:p>
        </w:tc>
        <w:tc>
          <w:tcPr>
            <w:tcBorders>
              <w:right w:val="single" w:color="FFFFFF" w:sz="8" w:space="0"/>
            </w:tcBorders>
            <w:shd w:val="clear" w:color="auto" w:fill="auto"/>
            <w:tcMar>
              <w:top w:w="100" w:type="dxa"/>
              <w:left w:w="100" w:type="dxa"/>
              <w:bottom w:w="100" w:type="dxa"/>
              <w:right w:w="100" w:type="dxa"/>
            </w:tcMar>
            <w:vAlign w:val="top"/>
          </w:tcPr>
          <w:p w14:paraId="000002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120GB SSD/HDD</w:t>
            </w:r>
          </w:p>
        </w:tc>
      </w:tr>
      <w:tr w14:paraId="68C26D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RAM</w:t>
            </w:r>
          </w:p>
        </w:tc>
        <w:tc>
          <w:tcPr>
            <w:tcBorders>
              <w:right w:val="single" w:color="FFFFFF" w:sz="8" w:space="0"/>
            </w:tcBorders>
            <w:shd w:val="clear" w:color="auto" w:fill="auto"/>
            <w:tcMar>
              <w:top w:w="100" w:type="dxa"/>
              <w:left w:w="100" w:type="dxa"/>
              <w:bottom w:w="100" w:type="dxa"/>
              <w:right w:w="100" w:type="dxa"/>
            </w:tcMar>
            <w:vAlign w:val="top"/>
          </w:tcPr>
          <w:p w14:paraId="000002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16 GB SODIMM/DIMM</w:t>
            </w:r>
          </w:p>
        </w:tc>
      </w:tr>
      <w:tr w14:paraId="2149D8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Network Speed</w:t>
            </w:r>
          </w:p>
        </w:tc>
        <w:tc>
          <w:tcPr>
            <w:tcBorders>
              <w:right w:val="single" w:color="FFFFFF" w:sz="8" w:space="0"/>
            </w:tcBorders>
            <w:shd w:val="clear" w:color="auto" w:fill="auto"/>
            <w:tcMar>
              <w:top w:w="100" w:type="dxa"/>
              <w:left w:w="100" w:type="dxa"/>
              <w:bottom w:w="100" w:type="dxa"/>
              <w:right w:w="100" w:type="dxa"/>
            </w:tcMar>
            <w:vAlign w:val="top"/>
          </w:tcPr>
          <w:p w14:paraId="000002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50/100 Mbps</w:t>
            </w:r>
          </w:p>
        </w:tc>
      </w:tr>
    </w:tbl>
    <w:p w14:paraId="00000236">
      <w:pPr>
        <w:spacing w:before="240" w:after="240" w:line="480" w:lineRule="auto"/>
        <w:ind w:firstLine="720"/>
        <w:jc w:val="center"/>
        <w:rPr>
          <w:rFonts w:ascii="Georgia" w:hAnsi="Georgia" w:eastAsia="Georgia" w:cs="Georgia"/>
          <w:b/>
          <w:sz w:val="24"/>
          <w:szCs w:val="24"/>
        </w:rPr>
      </w:pPr>
      <w:r>
        <w:rPr>
          <w:rFonts w:ascii="Georgia" w:hAnsi="Georgia" w:eastAsia="Georgia" w:cs="Georgia"/>
          <w:b/>
          <w:sz w:val="24"/>
          <w:szCs w:val="24"/>
          <w:rtl w:val="0"/>
        </w:rPr>
        <w:t xml:space="preserve"> </w:t>
      </w:r>
      <w:r>
        <w:rPr>
          <w:rFonts w:ascii="Georgia" w:hAnsi="Georgia" w:eastAsia="Georgia" w:cs="Georgia"/>
          <w:b/>
          <w:sz w:val="24"/>
          <w:szCs w:val="24"/>
          <w:rtl w:val="0"/>
        </w:rPr>
        <w:tab/>
      </w:r>
    </w:p>
    <w:p w14:paraId="00000237">
      <w:pPr>
        <w:spacing w:before="240" w:after="240" w:line="480" w:lineRule="auto"/>
        <w:ind w:firstLine="720"/>
        <w:jc w:val="center"/>
        <w:rPr>
          <w:rFonts w:ascii="Georgia" w:hAnsi="Georgia" w:eastAsia="Georgia" w:cs="Georgia"/>
          <w:b/>
          <w:sz w:val="24"/>
          <w:szCs w:val="24"/>
        </w:rPr>
      </w:pPr>
      <w:r>
        <w:rPr>
          <w:rFonts w:ascii="Georgia" w:hAnsi="Georgia" w:eastAsia="Georgia" w:cs="Georgia"/>
          <w:b/>
          <w:sz w:val="24"/>
          <w:szCs w:val="24"/>
          <w:rtl w:val="0"/>
        </w:rPr>
        <w:t>Recommended Client Hardware Specifications</w:t>
      </w:r>
    </w:p>
    <w:tbl>
      <w:tblPr>
        <w:tblStyle w:val="27"/>
        <w:tblW w:w="9029"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14:paraId="733A9B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left w:val="single" w:color="FFFFFF" w:sz="8" w:space="0"/>
            </w:tcBorders>
            <w:shd w:val="clear" w:color="auto" w:fill="auto"/>
            <w:tcMar>
              <w:top w:w="100" w:type="dxa"/>
              <w:left w:w="100" w:type="dxa"/>
              <w:bottom w:w="100" w:type="dxa"/>
              <w:right w:w="100" w:type="dxa"/>
            </w:tcMar>
            <w:vAlign w:val="top"/>
          </w:tcPr>
          <w:p w14:paraId="00000238">
            <w:pPr>
              <w:widowControl w:val="0"/>
              <w:spacing w:line="240" w:lineRule="auto"/>
              <w:rPr>
                <w:rFonts w:ascii="Georgia" w:hAnsi="Georgia" w:eastAsia="Georgia" w:cs="Georgia"/>
                <w:b/>
                <w:sz w:val="24"/>
                <w:szCs w:val="24"/>
              </w:rPr>
            </w:pPr>
            <w:r>
              <w:rPr>
                <w:rFonts w:ascii="Georgia" w:hAnsi="Georgia" w:eastAsia="Georgia" w:cs="Georgia"/>
                <w:b/>
                <w:sz w:val="24"/>
                <w:szCs w:val="24"/>
                <w:rtl w:val="0"/>
              </w:rPr>
              <w:t xml:space="preserve">Required Hardware </w:t>
            </w:r>
          </w:p>
        </w:tc>
        <w:tc>
          <w:tcPr>
            <w:tcBorders>
              <w:right w:val="single" w:color="FFFFFF" w:sz="8" w:space="0"/>
            </w:tcBorders>
            <w:shd w:val="clear" w:color="auto" w:fill="auto"/>
            <w:tcMar>
              <w:top w:w="100" w:type="dxa"/>
              <w:left w:w="100" w:type="dxa"/>
              <w:bottom w:w="100" w:type="dxa"/>
              <w:right w:w="100" w:type="dxa"/>
            </w:tcMar>
            <w:vAlign w:val="top"/>
          </w:tcPr>
          <w:p w14:paraId="00000239">
            <w:pPr>
              <w:widowControl w:val="0"/>
              <w:spacing w:line="240" w:lineRule="auto"/>
              <w:rPr>
                <w:rFonts w:ascii="Georgia" w:hAnsi="Georgia" w:eastAsia="Georgia" w:cs="Georgia"/>
                <w:b/>
                <w:sz w:val="24"/>
                <w:szCs w:val="24"/>
              </w:rPr>
            </w:pPr>
            <w:r>
              <w:rPr>
                <w:rFonts w:ascii="Georgia" w:hAnsi="Georgia" w:eastAsia="Georgia" w:cs="Georgia"/>
                <w:b/>
                <w:sz w:val="24"/>
                <w:szCs w:val="24"/>
                <w:rtl w:val="0"/>
              </w:rPr>
              <w:t>Specifications</w:t>
            </w:r>
          </w:p>
        </w:tc>
      </w:tr>
    </w:tbl>
    <w:p w14:paraId="0000023A">
      <w:pPr>
        <w:spacing w:before="240" w:after="240" w:line="480" w:lineRule="auto"/>
        <w:ind w:left="0" w:firstLine="0"/>
        <w:rPr>
          <w:rFonts w:ascii="Georgia" w:hAnsi="Georgia" w:eastAsia="Georgia" w:cs="Georgia"/>
          <w:b/>
          <w:sz w:val="24"/>
          <w:szCs w:val="24"/>
        </w:rPr>
      </w:pPr>
      <w:r>
        <w:rPr>
          <w:rFonts w:ascii="Georgia" w:hAnsi="Georgia" w:eastAsia="Georgia" w:cs="Georgia"/>
          <w:b/>
          <w:sz w:val="24"/>
          <w:szCs w:val="24"/>
          <w:rtl w:val="0"/>
        </w:rPr>
        <w:t xml:space="preserve">Client </w:t>
      </w:r>
    </w:p>
    <w:tbl>
      <w:tblPr>
        <w:tblStyle w:val="28"/>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14:paraId="16E94D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3B">
            <w:pPr>
              <w:widowControl w:val="0"/>
              <w:spacing w:line="240" w:lineRule="auto"/>
              <w:rPr>
                <w:rFonts w:ascii="Georgia" w:hAnsi="Georgia" w:eastAsia="Georgia" w:cs="Georgia"/>
                <w:b/>
                <w:sz w:val="24"/>
                <w:szCs w:val="24"/>
              </w:rPr>
            </w:pPr>
            <w:r>
              <w:rPr>
                <w:rFonts w:ascii="Georgia" w:hAnsi="Georgia" w:eastAsia="Georgia" w:cs="Georgia"/>
                <w:b/>
                <w:sz w:val="24"/>
                <w:szCs w:val="24"/>
                <w:rtl w:val="0"/>
              </w:rPr>
              <w:t>OS</w:t>
            </w:r>
          </w:p>
        </w:tc>
        <w:tc>
          <w:tcPr>
            <w:tcBorders>
              <w:right w:val="single" w:color="FFFFFF" w:sz="8" w:space="0"/>
            </w:tcBorders>
            <w:shd w:val="clear" w:color="auto" w:fill="auto"/>
            <w:tcMar>
              <w:top w:w="100" w:type="dxa"/>
              <w:left w:w="100" w:type="dxa"/>
              <w:bottom w:w="100" w:type="dxa"/>
              <w:right w:w="100" w:type="dxa"/>
            </w:tcMar>
            <w:vAlign w:val="top"/>
          </w:tcPr>
          <w:p w14:paraId="0000023C">
            <w:pPr>
              <w:widowControl w:val="0"/>
              <w:spacing w:line="240" w:lineRule="auto"/>
              <w:rPr>
                <w:rFonts w:ascii="Georgia" w:hAnsi="Georgia" w:eastAsia="Georgia" w:cs="Georgia"/>
                <w:sz w:val="24"/>
                <w:szCs w:val="24"/>
              </w:rPr>
            </w:pPr>
            <w:r>
              <w:rPr>
                <w:rFonts w:ascii="Georgia" w:hAnsi="Georgia" w:eastAsia="Georgia" w:cs="Georgia"/>
                <w:sz w:val="24"/>
                <w:szCs w:val="24"/>
                <w:rtl w:val="0"/>
              </w:rPr>
              <w:t>Windows 10 or higher</w:t>
            </w:r>
          </w:p>
        </w:tc>
      </w:tr>
      <w:tr w14:paraId="35929B4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3D">
            <w:pPr>
              <w:widowControl w:val="0"/>
              <w:spacing w:line="240" w:lineRule="auto"/>
              <w:rPr>
                <w:rFonts w:ascii="Georgia" w:hAnsi="Georgia" w:eastAsia="Georgia" w:cs="Georgia"/>
                <w:b/>
                <w:sz w:val="24"/>
                <w:szCs w:val="24"/>
              </w:rPr>
            </w:pPr>
            <w:r>
              <w:rPr>
                <w:rFonts w:ascii="Georgia" w:hAnsi="Georgia" w:eastAsia="Georgia" w:cs="Georgia"/>
                <w:b/>
                <w:sz w:val="24"/>
                <w:szCs w:val="24"/>
                <w:rtl w:val="0"/>
              </w:rPr>
              <w:t>CPU</w:t>
            </w:r>
          </w:p>
        </w:tc>
        <w:tc>
          <w:tcPr>
            <w:tcBorders>
              <w:right w:val="single" w:color="FFFFFF" w:sz="8" w:space="0"/>
            </w:tcBorders>
            <w:shd w:val="clear" w:color="auto" w:fill="auto"/>
            <w:tcMar>
              <w:top w:w="100" w:type="dxa"/>
              <w:left w:w="100" w:type="dxa"/>
              <w:bottom w:w="100" w:type="dxa"/>
              <w:right w:w="100" w:type="dxa"/>
            </w:tcMar>
            <w:vAlign w:val="top"/>
          </w:tcPr>
          <w:p w14:paraId="0000023E">
            <w:pPr>
              <w:widowControl w:val="0"/>
              <w:spacing w:line="240" w:lineRule="auto"/>
              <w:rPr>
                <w:rFonts w:ascii="Georgia" w:hAnsi="Georgia" w:eastAsia="Georgia" w:cs="Georgia"/>
                <w:sz w:val="24"/>
                <w:szCs w:val="24"/>
              </w:rPr>
            </w:pPr>
            <w:r>
              <w:rPr>
                <w:rFonts w:ascii="Georgia" w:hAnsi="Georgia" w:eastAsia="Georgia" w:cs="Georgia"/>
                <w:sz w:val="24"/>
                <w:szCs w:val="24"/>
                <w:rtl w:val="0"/>
              </w:rPr>
              <w:t>Intel core i5, 1.5oGHz base speed</w:t>
            </w:r>
          </w:p>
        </w:tc>
      </w:tr>
      <w:tr w14:paraId="68161D9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3F">
            <w:pPr>
              <w:widowControl w:val="0"/>
              <w:spacing w:line="240" w:lineRule="auto"/>
              <w:rPr>
                <w:rFonts w:ascii="Georgia" w:hAnsi="Georgia" w:eastAsia="Georgia" w:cs="Georgia"/>
                <w:b/>
                <w:sz w:val="24"/>
                <w:szCs w:val="24"/>
              </w:rPr>
            </w:pPr>
            <w:r>
              <w:rPr>
                <w:rFonts w:ascii="Georgia" w:hAnsi="Georgia" w:eastAsia="Georgia" w:cs="Georgia"/>
                <w:b/>
                <w:sz w:val="24"/>
                <w:szCs w:val="24"/>
                <w:rtl w:val="0"/>
              </w:rPr>
              <w:t>Disk</w:t>
            </w:r>
          </w:p>
        </w:tc>
        <w:tc>
          <w:tcPr>
            <w:tcBorders>
              <w:right w:val="single" w:color="FFFFFF" w:sz="8" w:space="0"/>
            </w:tcBorders>
            <w:shd w:val="clear" w:color="auto" w:fill="auto"/>
            <w:tcMar>
              <w:top w:w="100" w:type="dxa"/>
              <w:left w:w="100" w:type="dxa"/>
              <w:bottom w:w="100" w:type="dxa"/>
              <w:right w:w="100" w:type="dxa"/>
            </w:tcMar>
            <w:vAlign w:val="top"/>
          </w:tcPr>
          <w:p w14:paraId="00000240">
            <w:pPr>
              <w:widowControl w:val="0"/>
              <w:spacing w:line="240" w:lineRule="auto"/>
              <w:rPr>
                <w:rFonts w:ascii="Georgia" w:hAnsi="Georgia" w:eastAsia="Georgia" w:cs="Georgia"/>
                <w:sz w:val="24"/>
                <w:szCs w:val="24"/>
              </w:rPr>
            </w:pPr>
            <w:r>
              <w:rPr>
                <w:rFonts w:ascii="Georgia" w:hAnsi="Georgia" w:eastAsia="Georgia" w:cs="Georgia"/>
                <w:sz w:val="24"/>
                <w:szCs w:val="24"/>
                <w:rtl w:val="0"/>
              </w:rPr>
              <w:t>120GB SSD/HDD</w:t>
            </w:r>
          </w:p>
        </w:tc>
      </w:tr>
      <w:tr w14:paraId="6EA4C31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41">
            <w:pPr>
              <w:widowControl w:val="0"/>
              <w:spacing w:line="240" w:lineRule="auto"/>
              <w:rPr>
                <w:rFonts w:ascii="Georgia" w:hAnsi="Georgia" w:eastAsia="Georgia" w:cs="Georgia"/>
                <w:b/>
                <w:sz w:val="24"/>
                <w:szCs w:val="24"/>
              </w:rPr>
            </w:pPr>
            <w:r>
              <w:rPr>
                <w:rFonts w:ascii="Georgia" w:hAnsi="Georgia" w:eastAsia="Georgia" w:cs="Georgia"/>
                <w:b/>
                <w:sz w:val="24"/>
                <w:szCs w:val="24"/>
                <w:rtl w:val="0"/>
              </w:rPr>
              <w:t>RAM</w:t>
            </w:r>
          </w:p>
        </w:tc>
        <w:tc>
          <w:tcPr>
            <w:tcBorders>
              <w:right w:val="single" w:color="FFFFFF" w:sz="8" w:space="0"/>
            </w:tcBorders>
            <w:shd w:val="clear" w:color="auto" w:fill="auto"/>
            <w:tcMar>
              <w:top w:w="100" w:type="dxa"/>
              <w:left w:w="100" w:type="dxa"/>
              <w:bottom w:w="100" w:type="dxa"/>
              <w:right w:w="100" w:type="dxa"/>
            </w:tcMar>
            <w:vAlign w:val="top"/>
          </w:tcPr>
          <w:p w14:paraId="00000242">
            <w:pPr>
              <w:widowControl w:val="0"/>
              <w:spacing w:line="240" w:lineRule="auto"/>
              <w:rPr>
                <w:rFonts w:ascii="Georgia" w:hAnsi="Georgia" w:eastAsia="Georgia" w:cs="Georgia"/>
                <w:sz w:val="24"/>
                <w:szCs w:val="24"/>
              </w:rPr>
            </w:pPr>
            <w:r>
              <w:rPr>
                <w:rFonts w:ascii="Georgia" w:hAnsi="Georgia" w:eastAsia="Georgia" w:cs="Georgia"/>
                <w:sz w:val="24"/>
                <w:szCs w:val="24"/>
                <w:rtl w:val="0"/>
              </w:rPr>
              <w:t>8 GB SODIMM/DIMM</w:t>
            </w:r>
          </w:p>
        </w:tc>
      </w:tr>
      <w:tr w14:paraId="19D1FA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43">
            <w:pPr>
              <w:widowControl w:val="0"/>
              <w:spacing w:line="240" w:lineRule="auto"/>
              <w:rPr>
                <w:rFonts w:ascii="Georgia" w:hAnsi="Georgia" w:eastAsia="Georgia" w:cs="Georgia"/>
                <w:b/>
                <w:sz w:val="24"/>
                <w:szCs w:val="24"/>
              </w:rPr>
            </w:pPr>
            <w:r>
              <w:rPr>
                <w:rFonts w:ascii="Georgia" w:hAnsi="Georgia" w:eastAsia="Georgia" w:cs="Georgia"/>
                <w:b/>
                <w:sz w:val="24"/>
                <w:szCs w:val="24"/>
                <w:rtl w:val="0"/>
              </w:rPr>
              <w:t>Network Speed</w:t>
            </w:r>
          </w:p>
        </w:tc>
        <w:tc>
          <w:tcPr>
            <w:tcBorders>
              <w:right w:val="single" w:color="FFFFFF" w:sz="8" w:space="0"/>
            </w:tcBorders>
            <w:shd w:val="clear" w:color="auto" w:fill="auto"/>
            <w:tcMar>
              <w:top w:w="100" w:type="dxa"/>
              <w:left w:w="100" w:type="dxa"/>
              <w:bottom w:w="100" w:type="dxa"/>
              <w:right w:w="100" w:type="dxa"/>
            </w:tcMar>
            <w:vAlign w:val="top"/>
          </w:tcPr>
          <w:p w14:paraId="00000244">
            <w:pPr>
              <w:widowControl w:val="0"/>
              <w:spacing w:line="240" w:lineRule="auto"/>
              <w:rPr>
                <w:rFonts w:ascii="Georgia" w:hAnsi="Georgia" w:eastAsia="Georgia" w:cs="Georgia"/>
                <w:sz w:val="24"/>
                <w:szCs w:val="24"/>
              </w:rPr>
            </w:pPr>
            <w:r>
              <w:rPr>
                <w:rFonts w:ascii="Georgia" w:hAnsi="Georgia" w:eastAsia="Georgia" w:cs="Georgia"/>
                <w:sz w:val="24"/>
                <w:szCs w:val="24"/>
                <w:rtl w:val="0"/>
              </w:rPr>
              <w:t>50 Mbps</w:t>
            </w:r>
          </w:p>
        </w:tc>
      </w:tr>
      <w:tr w14:paraId="65C77E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45">
            <w:pPr>
              <w:widowControl w:val="0"/>
              <w:spacing w:line="240" w:lineRule="auto"/>
              <w:rPr>
                <w:rFonts w:ascii="Georgia" w:hAnsi="Georgia" w:eastAsia="Georgia" w:cs="Georgia"/>
                <w:b/>
                <w:sz w:val="24"/>
                <w:szCs w:val="24"/>
              </w:rPr>
            </w:pPr>
            <w:r>
              <w:rPr>
                <w:rFonts w:ascii="Georgia" w:hAnsi="Georgia" w:eastAsia="Georgia" w:cs="Georgia"/>
                <w:b/>
                <w:sz w:val="24"/>
                <w:szCs w:val="24"/>
                <w:rtl w:val="0"/>
              </w:rPr>
              <w:t>Inputs</w:t>
            </w:r>
          </w:p>
        </w:tc>
        <w:tc>
          <w:tcPr>
            <w:tcBorders>
              <w:right w:val="single" w:color="FFFFFF" w:sz="8" w:space="0"/>
            </w:tcBorders>
            <w:shd w:val="clear" w:color="auto" w:fill="auto"/>
            <w:tcMar>
              <w:top w:w="100" w:type="dxa"/>
              <w:left w:w="100" w:type="dxa"/>
              <w:bottom w:w="100" w:type="dxa"/>
              <w:right w:w="100" w:type="dxa"/>
            </w:tcMar>
            <w:vAlign w:val="top"/>
          </w:tcPr>
          <w:p w14:paraId="00000246">
            <w:pPr>
              <w:widowControl w:val="0"/>
              <w:spacing w:line="240" w:lineRule="auto"/>
              <w:rPr>
                <w:rFonts w:ascii="Georgia" w:hAnsi="Georgia" w:eastAsia="Georgia" w:cs="Georgia"/>
                <w:sz w:val="24"/>
                <w:szCs w:val="24"/>
              </w:rPr>
            </w:pPr>
            <w:r>
              <w:rPr>
                <w:rFonts w:ascii="Georgia" w:hAnsi="Georgia" w:eastAsia="Georgia" w:cs="Georgia"/>
                <w:sz w:val="24"/>
                <w:szCs w:val="24"/>
                <w:rtl w:val="0"/>
              </w:rPr>
              <w:t>Keyboard &amp; mouse for PC/Laptop</w:t>
            </w:r>
          </w:p>
          <w:p w14:paraId="00000247">
            <w:pPr>
              <w:widowControl w:val="0"/>
              <w:spacing w:line="240" w:lineRule="auto"/>
              <w:rPr>
                <w:rFonts w:ascii="Georgia" w:hAnsi="Georgia" w:eastAsia="Georgia" w:cs="Georgia"/>
                <w:sz w:val="24"/>
                <w:szCs w:val="24"/>
              </w:rPr>
            </w:pPr>
            <w:r>
              <w:rPr>
                <w:rFonts w:ascii="Georgia" w:hAnsi="Georgia" w:eastAsia="Georgia" w:cs="Georgia"/>
                <w:sz w:val="24"/>
                <w:szCs w:val="24"/>
                <w:rtl w:val="0"/>
              </w:rPr>
              <w:t xml:space="preserve">Touchscreen for mobile devices </w:t>
            </w:r>
          </w:p>
        </w:tc>
      </w:tr>
    </w:tbl>
    <w:p w14:paraId="00000248">
      <w:pPr>
        <w:spacing w:before="240" w:line="480" w:lineRule="auto"/>
        <w:ind w:firstLine="720"/>
        <w:jc w:val="both"/>
        <w:rPr>
          <w:rFonts w:ascii="Georgia" w:hAnsi="Georgia" w:eastAsia="Georgia" w:cs="Georgia"/>
          <w:sz w:val="24"/>
          <w:szCs w:val="24"/>
          <w:highlight w:val="white"/>
        </w:rPr>
      </w:pPr>
      <w:r>
        <w:rPr>
          <w:rFonts w:ascii="Georgia" w:hAnsi="Georgia" w:eastAsia="Georgia" w:cs="Georgia"/>
          <w:sz w:val="24"/>
          <w:szCs w:val="24"/>
          <w:highlight w:val="white"/>
          <w:rtl w:val="0"/>
        </w:rPr>
        <w:t>The server hardware specifications presented in our system's table outline crucial details necessary for ensuring smooth operation and peak performance of the platform. Designed to be compatible with Windows 10 and above, these specifications cater to a wide user base familiar with this operating system, ensuring seamless functionality within the Windows environment. Equipped with an Intel Core i5 processor running at a base speed of 2.20 GHz and featuring a quad-core setup, the server efficiently manages processing requirements. A minimum storage capacity of 120 GB on SSD/HDD guarantees ample space for data storage and retrieval, while 16 GB of RAM supports seamless multitasking and responsiveness. Moreover, a network interface offering 50/100 Mbps connectivity ensures fast and reliable communication between the server and client devices, optimizing performance for users accessing our system's features and services.</w:t>
      </w:r>
    </w:p>
    <w:p w14:paraId="00000249">
      <w:pPr>
        <w:spacing w:before="240" w:line="480" w:lineRule="auto"/>
        <w:jc w:val="both"/>
        <w:rPr>
          <w:rFonts w:ascii="Georgia" w:hAnsi="Georgia" w:eastAsia="Georgia" w:cs="Georgia"/>
          <w:sz w:val="24"/>
          <w:szCs w:val="24"/>
          <w:highlight w:val="white"/>
        </w:rPr>
      </w:pPr>
    </w:p>
    <w:p w14:paraId="0000024A">
      <w:pPr>
        <w:spacing w:before="240" w:line="480" w:lineRule="auto"/>
        <w:jc w:val="both"/>
        <w:rPr>
          <w:rFonts w:ascii="Georgia" w:hAnsi="Georgia" w:eastAsia="Georgia" w:cs="Georgia"/>
          <w:sz w:val="24"/>
          <w:szCs w:val="24"/>
        </w:rPr>
      </w:pPr>
      <w:r>
        <w:rPr>
          <w:rFonts w:ascii="Georgia" w:hAnsi="Georgia" w:eastAsia="Georgia" w:cs="Georgia"/>
          <w:sz w:val="24"/>
          <w:szCs w:val="24"/>
          <w:highlight w:val="white"/>
          <w:rtl w:val="0"/>
        </w:rPr>
        <w:t>On the client side, our system's requirements are tailored to ensure optimal performance and accessibility across a variety of devices. A recommended dual-core processor clocked at 1.50 GHz or higher ensures efficient handling of computational tasks, while a minimum storage capacity of 120GB on SSD/HDD and 8 GB of RAM provide sufficient space and memory for storage-intensive applications. A broadband internet connection with a speed of at least 50 Mbps is vital for seamless communication with our server, facilitating smooth access to its features and functionalities. Furthermore, our system supports various devices, including PCs and laptops, offering users flexibility and convenience in accessing the platform.</w:t>
      </w:r>
    </w:p>
    <w:p w14:paraId="0000024B">
      <w:pPr>
        <w:spacing w:before="240" w:after="240" w:line="480" w:lineRule="auto"/>
        <w:ind w:left="0" w:firstLine="0"/>
        <w:jc w:val="both"/>
        <w:rPr>
          <w:rFonts w:ascii="Georgia" w:hAnsi="Georgia" w:eastAsia="Georgia" w:cs="Georgia"/>
          <w:b/>
          <w:sz w:val="24"/>
          <w:szCs w:val="24"/>
        </w:rPr>
      </w:pPr>
      <w:r>
        <w:rPr>
          <w:rFonts w:ascii="Georgia" w:hAnsi="Georgia" w:eastAsia="Georgia" w:cs="Georgia"/>
          <w:b/>
          <w:sz w:val="24"/>
          <w:szCs w:val="24"/>
          <w:rtl w:val="0"/>
        </w:rPr>
        <w:t xml:space="preserve">SOFTWARE REQUIREMENTS </w:t>
      </w:r>
    </w:p>
    <w:p w14:paraId="0000024C">
      <w:pPr>
        <w:spacing w:before="240" w:after="240" w:line="480" w:lineRule="auto"/>
        <w:ind w:firstLine="720"/>
        <w:jc w:val="both"/>
        <w:rPr>
          <w:rFonts w:ascii="Georgia" w:hAnsi="Georgia" w:eastAsia="Georgia" w:cs="Georgia"/>
          <w:sz w:val="24"/>
          <w:szCs w:val="24"/>
        </w:rPr>
      </w:pPr>
      <w:r>
        <w:rPr>
          <w:rFonts w:ascii="Georgia" w:hAnsi="Georgia" w:eastAsia="Georgia" w:cs="Georgia"/>
          <w:sz w:val="24"/>
          <w:szCs w:val="24"/>
          <w:rtl w:val="0"/>
        </w:rPr>
        <w:t>The software requirements encompass essential components necessary for developing a system. These include a programming language for coding, a framework for constructing user interfaces, and a database for storing application data.</w:t>
      </w:r>
    </w:p>
    <w:p w14:paraId="0000024D">
      <w:pPr>
        <w:spacing w:before="240" w:after="240" w:line="480" w:lineRule="auto"/>
        <w:ind w:firstLine="720"/>
        <w:jc w:val="center"/>
        <w:rPr>
          <w:rFonts w:ascii="Georgia" w:hAnsi="Georgia" w:eastAsia="Georgia" w:cs="Georgia"/>
          <w:b/>
          <w:sz w:val="24"/>
          <w:szCs w:val="24"/>
        </w:rPr>
      </w:pPr>
      <w:r>
        <w:rPr>
          <w:rFonts w:ascii="Georgia" w:hAnsi="Georgia" w:eastAsia="Georgia" w:cs="Georgia"/>
          <w:b/>
          <w:sz w:val="24"/>
          <w:szCs w:val="24"/>
          <w:rtl w:val="0"/>
        </w:rPr>
        <w:t>Recommended Software Specifications</w:t>
      </w:r>
    </w:p>
    <w:tbl>
      <w:tblPr>
        <w:tblStyle w:val="29"/>
        <w:tblW w:w="9029"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14:paraId="72BE68C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left w:val="single" w:color="FFFFFF" w:sz="8" w:space="0"/>
            </w:tcBorders>
            <w:shd w:val="clear" w:color="auto" w:fill="auto"/>
            <w:tcMar>
              <w:top w:w="100" w:type="dxa"/>
              <w:left w:w="100" w:type="dxa"/>
              <w:bottom w:w="100" w:type="dxa"/>
              <w:right w:w="100" w:type="dxa"/>
            </w:tcMar>
            <w:vAlign w:val="top"/>
          </w:tcPr>
          <w:p w14:paraId="000002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Georgia" w:hAnsi="Georgia" w:eastAsia="Georgia" w:cs="Georgia"/>
                <w:b/>
                <w:sz w:val="24"/>
                <w:szCs w:val="24"/>
              </w:rPr>
            </w:pPr>
            <w:r>
              <w:rPr>
                <w:rFonts w:ascii="Georgia" w:hAnsi="Georgia" w:eastAsia="Georgia" w:cs="Georgia"/>
                <w:b/>
                <w:sz w:val="24"/>
                <w:szCs w:val="24"/>
                <w:rtl w:val="0"/>
              </w:rPr>
              <w:t>Particulars</w:t>
            </w:r>
          </w:p>
        </w:tc>
        <w:tc>
          <w:tcPr>
            <w:tcBorders>
              <w:right w:val="single" w:color="FFFFFF" w:sz="8" w:space="0"/>
            </w:tcBorders>
            <w:shd w:val="clear" w:color="auto" w:fill="auto"/>
            <w:tcMar>
              <w:top w:w="100" w:type="dxa"/>
              <w:left w:w="100" w:type="dxa"/>
              <w:bottom w:w="100" w:type="dxa"/>
              <w:right w:w="100" w:type="dxa"/>
            </w:tcMar>
            <w:vAlign w:val="top"/>
          </w:tcPr>
          <w:p w14:paraId="000002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Georgia" w:hAnsi="Georgia" w:eastAsia="Georgia" w:cs="Georgia"/>
                <w:b/>
                <w:sz w:val="24"/>
                <w:szCs w:val="24"/>
              </w:rPr>
            </w:pPr>
            <w:r>
              <w:rPr>
                <w:rFonts w:ascii="Georgia" w:hAnsi="Georgia" w:eastAsia="Georgia" w:cs="Georgia"/>
                <w:b/>
                <w:sz w:val="24"/>
                <w:szCs w:val="24"/>
                <w:rtl w:val="0"/>
              </w:rPr>
              <w:t>Specifications</w:t>
            </w:r>
          </w:p>
        </w:tc>
      </w:tr>
      <w:tr w14:paraId="61321C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left w:val="single" w:color="FFFFFF" w:sz="8" w:space="0"/>
            </w:tcBorders>
            <w:shd w:val="clear" w:color="auto" w:fill="auto"/>
            <w:tcMar>
              <w:top w:w="100" w:type="dxa"/>
              <w:left w:w="100" w:type="dxa"/>
              <w:bottom w:w="100" w:type="dxa"/>
              <w:right w:w="100" w:type="dxa"/>
            </w:tcMar>
            <w:vAlign w:val="top"/>
          </w:tcPr>
          <w:p w14:paraId="000002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Language</w:t>
            </w:r>
          </w:p>
        </w:tc>
        <w:tc>
          <w:tcPr>
            <w:tcBorders>
              <w:right w:val="single" w:color="FFFFFF" w:sz="8" w:space="0"/>
            </w:tcBorders>
            <w:shd w:val="clear" w:color="auto" w:fill="auto"/>
            <w:tcMar>
              <w:top w:w="100" w:type="dxa"/>
              <w:left w:w="100" w:type="dxa"/>
              <w:bottom w:w="100" w:type="dxa"/>
              <w:right w:w="100" w:type="dxa"/>
            </w:tcMar>
            <w:vAlign w:val="top"/>
          </w:tcPr>
          <w:p w14:paraId="000002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PHP, CSS, and JS</w:t>
            </w:r>
          </w:p>
        </w:tc>
      </w:tr>
      <w:tr w14:paraId="720C2B3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left w:val="single" w:color="FFFFFF" w:sz="8" w:space="0"/>
            </w:tcBorders>
            <w:shd w:val="clear" w:color="auto" w:fill="auto"/>
            <w:tcMar>
              <w:top w:w="100" w:type="dxa"/>
              <w:left w:w="100" w:type="dxa"/>
              <w:bottom w:w="100" w:type="dxa"/>
              <w:right w:w="100" w:type="dxa"/>
            </w:tcMar>
            <w:vAlign w:val="top"/>
          </w:tcPr>
          <w:p w14:paraId="000002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Framework</w:t>
            </w:r>
          </w:p>
        </w:tc>
        <w:tc>
          <w:tcPr>
            <w:tcBorders>
              <w:right w:val="single" w:color="FFFFFF" w:sz="8" w:space="0"/>
            </w:tcBorders>
            <w:shd w:val="clear" w:color="auto" w:fill="auto"/>
            <w:tcMar>
              <w:top w:w="100" w:type="dxa"/>
              <w:left w:w="100" w:type="dxa"/>
              <w:bottom w:w="100" w:type="dxa"/>
              <w:right w:w="100" w:type="dxa"/>
            </w:tcMar>
            <w:vAlign w:val="top"/>
          </w:tcPr>
          <w:p w14:paraId="000002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 xml:space="preserve">Laravel &amp; Tailwind </w:t>
            </w:r>
          </w:p>
        </w:tc>
      </w:tr>
      <w:tr w14:paraId="3F6D0E8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left w:val="single" w:color="FFFFFF" w:sz="8" w:space="0"/>
            </w:tcBorders>
            <w:shd w:val="clear" w:color="auto" w:fill="auto"/>
            <w:tcMar>
              <w:top w:w="100" w:type="dxa"/>
              <w:left w:w="100" w:type="dxa"/>
              <w:bottom w:w="100" w:type="dxa"/>
              <w:right w:w="100" w:type="dxa"/>
            </w:tcMar>
            <w:vAlign w:val="top"/>
          </w:tcPr>
          <w:p w14:paraId="000002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Database</w:t>
            </w:r>
          </w:p>
        </w:tc>
        <w:tc>
          <w:tcPr>
            <w:tcBorders>
              <w:right w:val="single" w:color="FFFFFF" w:sz="8" w:space="0"/>
            </w:tcBorders>
            <w:shd w:val="clear" w:color="auto" w:fill="auto"/>
            <w:tcMar>
              <w:top w:w="100" w:type="dxa"/>
              <w:left w:w="100" w:type="dxa"/>
              <w:bottom w:w="100" w:type="dxa"/>
              <w:right w:w="100" w:type="dxa"/>
            </w:tcMar>
            <w:vAlign w:val="top"/>
          </w:tcPr>
          <w:p w14:paraId="000002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 xml:space="preserve">MySQL </w:t>
            </w:r>
          </w:p>
        </w:tc>
      </w:tr>
    </w:tbl>
    <w:p w14:paraId="00000256">
      <w:pPr>
        <w:spacing w:before="240" w:after="240" w:line="480" w:lineRule="auto"/>
        <w:ind w:firstLine="720"/>
        <w:rPr>
          <w:rFonts w:ascii="Georgia" w:hAnsi="Georgia" w:eastAsia="Georgia" w:cs="Georgia"/>
          <w:sz w:val="24"/>
          <w:szCs w:val="24"/>
        </w:rPr>
      </w:pPr>
      <w:r>
        <w:rPr>
          <w:rFonts w:ascii="Georgia" w:hAnsi="Georgia" w:eastAsia="Georgia" w:cs="Georgia"/>
          <w:sz w:val="24"/>
          <w:szCs w:val="24"/>
          <w:rtl w:val="0"/>
        </w:rPr>
        <w:t>The software requirements encompass PHP, HTML, CSS, and JS for coding, utilizing Laravel &amp; Tailwind framework for constructing user interfaces, and MySQL for storing application data. These tools will offer an efficient and flexible environment for developing our system tailored to the researchers' needs.</w:t>
      </w:r>
    </w:p>
    <w:p w14:paraId="00000257">
      <w:pPr>
        <w:spacing w:before="240" w:after="240" w:line="480" w:lineRule="auto"/>
        <w:ind w:firstLine="720"/>
        <w:jc w:val="both"/>
        <w:rPr>
          <w:rFonts w:ascii="Georgia" w:hAnsi="Georgia" w:eastAsia="Georgia" w:cs="Georgia"/>
          <w:b/>
          <w:sz w:val="24"/>
          <w:szCs w:val="24"/>
        </w:rPr>
      </w:pPr>
    </w:p>
    <w:p w14:paraId="00000258">
      <w:pPr>
        <w:spacing w:before="240" w:after="240" w:line="480" w:lineRule="auto"/>
        <w:ind w:left="0" w:firstLine="0"/>
        <w:jc w:val="both"/>
        <w:rPr>
          <w:rFonts w:ascii="Georgia" w:hAnsi="Georgia" w:eastAsia="Georgia" w:cs="Georgia"/>
          <w:sz w:val="24"/>
          <w:szCs w:val="24"/>
        </w:rPr>
      </w:pPr>
      <w:r>
        <w:rPr>
          <w:rFonts w:ascii="Georgia" w:hAnsi="Georgia" w:eastAsia="Georgia" w:cs="Georgia"/>
          <w:b/>
          <w:sz w:val="24"/>
          <w:szCs w:val="24"/>
          <w:rtl w:val="0"/>
        </w:rPr>
        <w:t>SYSTEM TRADEOFFS</w:t>
      </w:r>
      <w:r>
        <w:rPr>
          <w:rFonts w:ascii="Georgia" w:hAnsi="Georgia" w:eastAsia="Georgia" w:cs="Georgia"/>
          <w:b/>
          <w:sz w:val="24"/>
          <w:szCs w:val="24"/>
          <w:rtl w:val="0"/>
        </w:rPr>
        <w:br w:type="textWrapping"/>
      </w:r>
      <w:r>
        <w:rPr>
          <w:rFonts w:ascii="Georgia" w:hAnsi="Georgia" w:eastAsia="Georgia" w:cs="Georgia"/>
          <w:b/>
          <w:sz w:val="24"/>
          <w:szCs w:val="24"/>
          <w:rtl w:val="0"/>
        </w:rPr>
        <w:tab/>
      </w:r>
      <w:r>
        <w:rPr>
          <w:rFonts w:ascii="Georgia" w:hAnsi="Georgia" w:eastAsia="Georgia" w:cs="Georgia"/>
          <w:sz w:val="24"/>
          <w:szCs w:val="24"/>
          <w:rtl w:val="0"/>
        </w:rPr>
        <w:t>During the development and implementation of our system, it's crucial to weigh different tradeoffs, taking into account technical, operational, and economic aspects. These tradeoffs necessitate decisions that strike a balance between conflicting priorities to efficiently attain the desired results.</w:t>
      </w:r>
    </w:p>
    <w:p w14:paraId="00000259">
      <w:pPr>
        <w:spacing w:before="240" w:after="240" w:line="480" w:lineRule="auto"/>
        <w:ind w:left="0" w:firstLine="0"/>
        <w:jc w:val="both"/>
        <w:rPr>
          <w:rFonts w:ascii="Georgia" w:hAnsi="Georgia" w:eastAsia="Georgia" w:cs="Georgia"/>
          <w:sz w:val="24"/>
          <w:szCs w:val="24"/>
        </w:rPr>
      </w:pPr>
    </w:p>
    <w:tbl>
      <w:tblPr>
        <w:tblStyle w:val="30"/>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14:paraId="626C3AA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Technical Issues</w:t>
            </w:r>
          </w:p>
        </w:tc>
        <w:tc>
          <w:tcPr>
            <w:tcBorders>
              <w:right w:val="single" w:color="FFFFFF" w:sz="8" w:space="0"/>
            </w:tcBorders>
            <w:shd w:val="clear" w:color="auto" w:fill="auto"/>
            <w:tcMar>
              <w:top w:w="100" w:type="dxa"/>
              <w:left w:w="100" w:type="dxa"/>
              <w:bottom w:w="100" w:type="dxa"/>
              <w:right w:w="100" w:type="dxa"/>
            </w:tcMar>
            <w:vAlign w:val="top"/>
          </w:tcPr>
          <w:p w14:paraId="000002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Trade-Offs</w:t>
            </w:r>
          </w:p>
        </w:tc>
      </w:tr>
      <w:tr w14:paraId="14066A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Performance</w:t>
            </w:r>
          </w:p>
        </w:tc>
        <w:tc>
          <w:tcPr>
            <w:tcBorders>
              <w:right w:val="single" w:color="FFFFFF" w:sz="8" w:space="0"/>
            </w:tcBorders>
            <w:shd w:val="clear" w:color="auto" w:fill="auto"/>
            <w:tcMar>
              <w:top w:w="100" w:type="dxa"/>
              <w:left w:w="100" w:type="dxa"/>
              <w:bottom w:w="100" w:type="dxa"/>
              <w:right w:w="100" w:type="dxa"/>
            </w:tcMar>
            <w:vAlign w:val="top"/>
          </w:tcPr>
          <w:p w14:paraId="000002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 xml:space="preserve">The system requires a CPU speed of 1.50GHz or higher with 8 - 16 GB RAM </w:t>
            </w:r>
          </w:p>
        </w:tc>
      </w:tr>
      <w:tr w14:paraId="2F451C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Deployment</w:t>
            </w:r>
          </w:p>
        </w:tc>
        <w:tc>
          <w:tcPr>
            <w:tcBorders>
              <w:right w:val="single" w:color="FFFFFF" w:sz="8" w:space="0"/>
            </w:tcBorders>
            <w:shd w:val="clear" w:color="auto" w:fill="auto"/>
            <w:tcMar>
              <w:top w:w="100" w:type="dxa"/>
              <w:left w:w="100" w:type="dxa"/>
              <w:bottom w:w="100" w:type="dxa"/>
              <w:right w:w="100" w:type="dxa"/>
            </w:tcMar>
            <w:vAlign w:val="top"/>
          </w:tcPr>
          <w:p w14:paraId="000002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The system must be compatible with the web server to facilitate access and usage across different platforms and devices</w:t>
            </w:r>
          </w:p>
        </w:tc>
      </w:tr>
      <w:tr w14:paraId="7D3A9F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 xml:space="preserve">Operational Characteristics </w:t>
            </w:r>
          </w:p>
        </w:tc>
        <w:tc>
          <w:tcPr>
            <w:tcBorders>
              <w:right w:val="single" w:color="FFFFFF" w:sz="8" w:space="0"/>
            </w:tcBorders>
            <w:shd w:val="clear" w:color="auto" w:fill="auto"/>
            <w:tcMar>
              <w:top w:w="100" w:type="dxa"/>
              <w:left w:w="100" w:type="dxa"/>
              <w:bottom w:w="100" w:type="dxa"/>
              <w:right w:w="100" w:type="dxa"/>
            </w:tcMar>
            <w:vAlign w:val="top"/>
          </w:tcPr>
          <w:p w14:paraId="000002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For optimal efficiency and compatibility with development tools, the primary environment for development should be Windows 10, utilizing an Intel Core i5 processor.</w:t>
            </w:r>
          </w:p>
        </w:tc>
      </w:tr>
      <w:tr w14:paraId="668E865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Interoperability with Other Technologies</w:t>
            </w:r>
          </w:p>
        </w:tc>
        <w:tc>
          <w:tcPr>
            <w:tcBorders>
              <w:right w:val="single" w:color="FFFFFF" w:sz="8" w:space="0"/>
            </w:tcBorders>
            <w:shd w:val="clear" w:color="auto" w:fill="auto"/>
            <w:tcMar>
              <w:top w:w="100" w:type="dxa"/>
              <w:left w:w="100" w:type="dxa"/>
              <w:bottom w:w="100" w:type="dxa"/>
              <w:right w:w="100" w:type="dxa"/>
            </w:tcMar>
            <w:vAlign w:val="top"/>
          </w:tcPr>
          <w:p w14:paraId="000002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To enrich functionality and offer a comprehensive user experience, the system should seamlessly integrate with technologies such as VS Code, Git, and MySQL Workbench.</w:t>
            </w:r>
          </w:p>
        </w:tc>
      </w:tr>
    </w:tbl>
    <w:p w14:paraId="00000264">
      <w:pPr>
        <w:spacing w:before="240" w:after="240" w:line="480" w:lineRule="auto"/>
        <w:ind w:left="0" w:firstLine="0"/>
        <w:jc w:val="both"/>
        <w:rPr>
          <w:rFonts w:ascii="Georgia" w:hAnsi="Georgia" w:eastAsia="Georgia" w:cs="Georgia"/>
          <w:sz w:val="24"/>
          <w:szCs w:val="24"/>
        </w:rPr>
      </w:pPr>
      <w:r>
        <w:rPr>
          <w:rFonts w:ascii="Georgia" w:hAnsi="Georgia" w:eastAsia="Georgia" w:cs="Georgia"/>
          <w:sz w:val="24"/>
          <w:szCs w:val="24"/>
          <w:rtl w:val="0"/>
        </w:rPr>
        <w:tab/>
      </w:r>
      <w:r>
        <w:rPr>
          <w:rFonts w:ascii="Georgia" w:hAnsi="Georgia" w:eastAsia="Georgia" w:cs="Georgia"/>
          <w:sz w:val="24"/>
          <w:szCs w:val="24"/>
          <w:rtl w:val="0"/>
        </w:rPr>
        <w:t>In navigating our system's technical landscape, several tradeoffs are important to consider. Performance-wise, ensuring smooth operation and responsiveness necessitates a CPU speed of at least 1.50GHz paired with 8-16GB of RAM to accommodate peak usage periods effectively. Deployment is contingent upon compatibility with web servers and applications, enabling widespread accessibility across various platforms and devices. Operational efficiency is optimized by prioritizing development within a Windows 10 environment, utilizing an Intel Core i5 processor for seamless integration with development tools. Additionally, interoperability with technologies like VS Code, Git, and MySQL Workbench enhances functionality, fostering a comprehensive user experience and facilitating seamless integration with other systems and services.</w:t>
      </w:r>
    </w:p>
    <w:p w14:paraId="00000265">
      <w:pPr>
        <w:spacing w:before="240" w:after="240" w:line="480" w:lineRule="auto"/>
        <w:ind w:left="0" w:firstLine="0"/>
        <w:jc w:val="left"/>
        <w:rPr>
          <w:rFonts w:ascii="Georgia" w:hAnsi="Georgia" w:eastAsia="Georgia" w:cs="Georgia"/>
          <w:b/>
          <w:sz w:val="24"/>
          <w:szCs w:val="24"/>
        </w:rPr>
      </w:pPr>
      <w:r>
        <w:rPr>
          <w:rFonts w:ascii="Georgia" w:hAnsi="Georgia" w:eastAsia="Georgia" w:cs="Georgia"/>
          <w:b/>
          <w:sz w:val="24"/>
          <w:szCs w:val="24"/>
          <w:rtl w:val="0"/>
        </w:rPr>
        <w:t>Operational Issues</w:t>
      </w:r>
    </w:p>
    <w:p w14:paraId="00000266">
      <w:pPr>
        <w:spacing w:before="240" w:after="240" w:line="480" w:lineRule="auto"/>
        <w:ind w:left="0" w:firstLine="0"/>
        <w:jc w:val="both"/>
        <w:rPr>
          <w:rFonts w:ascii="Georgia" w:hAnsi="Georgia" w:eastAsia="Georgia" w:cs="Georgia"/>
          <w:b/>
          <w:sz w:val="24"/>
          <w:szCs w:val="24"/>
        </w:rPr>
      </w:pPr>
    </w:p>
    <w:tbl>
      <w:tblPr>
        <w:tblStyle w:val="31"/>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14:paraId="5EED0DC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Operation Issues</w:t>
            </w:r>
          </w:p>
        </w:tc>
        <w:tc>
          <w:tcPr>
            <w:tcBorders>
              <w:right w:val="single" w:color="FFFFFF" w:sz="8" w:space="0"/>
            </w:tcBorders>
            <w:shd w:val="clear" w:color="auto" w:fill="auto"/>
            <w:tcMar>
              <w:top w:w="100" w:type="dxa"/>
              <w:left w:w="100" w:type="dxa"/>
              <w:bottom w:w="100" w:type="dxa"/>
              <w:right w:w="100" w:type="dxa"/>
            </w:tcMar>
            <w:vAlign w:val="top"/>
          </w:tcPr>
          <w:p w14:paraId="000002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Trade-Offs</w:t>
            </w:r>
          </w:p>
        </w:tc>
      </w:tr>
      <w:tr w14:paraId="3574D32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Support Tools</w:t>
            </w:r>
          </w:p>
        </w:tc>
        <w:tc>
          <w:tcPr>
            <w:tcBorders>
              <w:right w:val="single" w:color="FFFFFF" w:sz="8" w:space="0"/>
            </w:tcBorders>
            <w:shd w:val="clear" w:color="auto" w:fill="auto"/>
            <w:tcMar>
              <w:top w:w="100" w:type="dxa"/>
              <w:left w:w="100" w:type="dxa"/>
              <w:bottom w:w="100" w:type="dxa"/>
              <w:right w:w="100" w:type="dxa"/>
            </w:tcMar>
            <w:vAlign w:val="top"/>
          </w:tcPr>
          <w:p w14:paraId="000002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Laravel 10, MySQL, Git 2.42.0.2</w:t>
            </w:r>
          </w:p>
        </w:tc>
      </w:tr>
      <w:tr w14:paraId="50EE784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User and Developer Skills</w:t>
            </w:r>
          </w:p>
        </w:tc>
        <w:tc>
          <w:tcPr>
            <w:tcBorders>
              <w:right w:val="single" w:color="FFFFFF" w:sz="8" w:space="0"/>
            </w:tcBorders>
            <w:shd w:val="clear" w:color="auto" w:fill="auto"/>
            <w:tcMar>
              <w:top w:w="100" w:type="dxa"/>
              <w:left w:w="100" w:type="dxa"/>
              <w:bottom w:w="100" w:type="dxa"/>
              <w:right w:w="100" w:type="dxa"/>
            </w:tcMar>
            <w:vAlign w:val="top"/>
          </w:tcPr>
          <w:p w14:paraId="000002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Proficiency in PHP and HTML is essential to leverage Laravel effectively for system development, alongside Git for version control and collaborative work among researchers, and MySQL for database management. Additionally, expertise in Tailwind and JavaScript is required for creating intricate and responsive front-end designs.</w:t>
            </w:r>
          </w:p>
        </w:tc>
      </w:tr>
      <w:tr w14:paraId="0FB798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Processes</w:t>
            </w:r>
          </w:p>
        </w:tc>
        <w:tc>
          <w:tcPr>
            <w:tcBorders>
              <w:right w:val="single" w:color="FFFFFF" w:sz="8" w:space="0"/>
            </w:tcBorders>
            <w:shd w:val="clear" w:color="auto" w:fill="auto"/>
            <w:tcMar>
              <w:top w:w="100" w:type="dxa"/>
              <w:left w:w="100" w:type="dxa"/>
              <w:bottom w:w="100" w:type="dxa"/>
              <w:right w:w="100" w:type="dxa"/>
            </w:tcMar>
            <w:vAlign w:val="top"/>
          </w:tcPr>
          <w:p w14:paraId="000002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Design a plan outlining the structure and functionality of the software. Implement development using Laravel with PHP, utilize Git for version control and package management, and employ MySQL for data sorting and management. Execute thorough testing to identify and resolve bugs and issues within the system.</w:t>
            </w:r>
          </w:p>
        </w:tc>
      </w:tr>
      <w:tr w14:paraId="776F3A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Documentation</w:t>
            </w:r>
          </w:p>
        </w:tc>
        <w:tc>
          <w:tcPr>
            <w:tcBorders>
              <w:right w:val="single" w:color="FFFFFF" w:sz="8" w:space="0"/>
            </w:tcBorders>
            <w:shd w:val="clear" w:color="auto" w:fill="auto"/>
            <w:tcMar>
              <w:top w:w="100" w:type="dxa"/>
              <w:left w:w="100" w:type="dxa"/>
              <w:bottom w:w="100" w:type="dxa"/>
              <w:right w:w="100" w:type="dxa"/>
            </w:tcMar>
            <w:vAlign w:val="top"/>
          </w:tcPr>
          <w:p w14:paraId="000002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Exploring alternative platforms and analyzing their functionalities and effectiveness among users.</w:t>
            </w:r>
          </w:p>
        </w:tc>
      </w:tr>
    </w:tbl>
    <w:p w14:paraId="00000271">
      <w:pPr>
        <w:spacing w:before="240" w:after="240" w:line="480" w:lineRule="auto"/>
        <w:ind w:left="0" w:firstLine="0"/>
        <w:jc w:val="both"/>
        <w:rPr>
          <w:rFonts w:ascii="Georgia" w:hAnsi="Georgia" w:eastAsia="Georgia" w:cs="Georgia"/>
          <w:b/>
          <w:sz w:val="24"/>
          <w:szCs w:val="24"/>
        </w:rPr>
      </w:pPr>
    </w:p>
    <w:tbl>
      <w:tblPr>
        <w:tblStyle w:val="32"/>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14:paraId="217AC30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Economic Issues</w:t>
            </w:r>
          </w:p>
        </w:tc>
        <w:tc>
          <w:tcPr>
            <w:tcBorders>
              <w:right w:val="single" w:color="FFFFFF" w:sz="8" w:space="0"/>
            </w:tcBorders>
            <w:shd w:val="clear" w:color="auto" w:fill="auto"/>
            <w:tcMar>
              <w:top w:w="100" w:type="dxa"/>
              <w:left w:w="100" w:type="dxa"/>
              <w:bottom w:w="100" w:type="dxa"/>
              <w:right w:w="100" w:type="dxa"/>
            </w:tcMar>
            <w:vAlign w:val="top"/>
          </w:tcPr>
          <w:p w14:paraId="000002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Trade-Offs</w:t>
            </w:r>
          </w:p>
        </w:tc>
      </w:tr>
      <w:tr w14:paraId="54F4055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Hardware and Software Updates</w:t>
            </w:r>
          </w:p>
        </w:tc>
        <w:tc>
          <w:tcPr>
            <w:tcBorders>
              <w:right w:val="single" w:color="FFFFFF" w:sz="8" w:space="0"/>
            </w:tcBorders>
            <w:shd w:val="clear" w:color="auto" w:fill="auto"/>
            <w:tcMar>
              <w:top w:w="100" w:type="dxa"/>
              <w:left w:w="100" w:type="dxa"/>
              <w:bottom w:w="100" w:type="dxa"/>
              <w:right w:w="100" w:type="dxa"/>
            </w:tcMar>
            <w:vAlign w:val="top"/>
          </w:tcPr>
          <w:p w14:paraId="000002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The system's performance would be optimal with an internet speed of at least 100 Mbps.</w:t>
            </w:r>
          </w:p>
        </w:tc>
      </w:tr>
      <w:tr w14:paraId="469FF2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Development Costs</w:t>
            </w:r>
          </w:p>
        </w:tc>
        <w:tc>
          <w:tcPr>
            <w:tcBorders>
              <w:right w:val="single" w:color="FFFFFF" w:sz="8" w:space="0"/>
            </w:tcBorders>
            <w:shd w:val="clear" w:color="auto" w:fill="auto"/>
            <w:tcMar>
              <w:top w:w="100" w:type="dxa"/>
              <w:left w:w="100" w:type="dxa"/>
              <w:bottom w:w="100" w:type="dxa"/>
              <w:right w:w="100" w:type="dxa"/>
            </w:tcMar>
            <w:vAlign w:val="top"/>
          </w:tcPr>
          <w:p w14:paraId="000002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Utilizing the Laravel Framework and MySQL for database management in the proposed system eliminates the need for additional development expenses.</w:t>
            </w:r>
          </w:p>
        </w:tc>
      </w:tr>
      <w:tr w14:paraId="5B580D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 xml:space="preserve">Operational Costs </w:t>
            </w:r>
          </w:p>
        </w:tc>
        <w:tc>
          <w:tcPr>
            <w:tcBorders>
              <w:right w:val="single" w:color="FFFFFF" w:sz="8" w:space="0"/>
            </w:tcBorders>
            <w:shd w:val="clear" w:color="auto" w:fill="auto"/>
            <w:tcMar>
              <w:top w:w="100" w:type="dxa"/>
              <w:left w:w="100" w:type="dxa"/>
              <w:bottom w:w="100" w:type="dxa"/>
              <w:right w:w="100" w:type="dxa"/>
            </w:tcMar>
            <w:vAlign w:val="top"/>
          </w:tcPr>
          <w:p w14:paraId="000002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The estimated cost for this project is Php 3,000.00</w:t>
            </w:r>
          </w:p>
          <w:p w14:paraId="000002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The breakdown is:</w:t>
            </w:r>
          </w:p>
          <w:p w14:paraId="0000027B">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Georgia" w:hAnsi="Georgia" w:eastAsia="Georgia" w:cs="Georgia"/>
                <w:sz w:val="24"/>
                <w:szCs w:val="24"/>
                <w:u w:val="none"/>
              </w:rPr>
            </w:pPr>
            <w:r>
              <w:rPr>
                <w:rFonts w:ascii="Georgia" w:hAnsi="Georgia" w:eastAsia="Georgia" w:cs="Georgia"/>
                <w:sz w:val="24"/>
                <w:szCs w:val="24"/>
                <w:rtl w:val="0"/>
              </w:rPr>
              <w:t>Food Php 1,000.00</w:t>
            </w:r>
          </w:p>
          <w:p w14:paraId="0000027C">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Georgia" w:hAnsi="Georgia" w:eastAsia="Georgia" w:cs="Georgia"/>
                <w:sz w:val="24"/>
                <w:szCs w:val="24"/>
                <w:u w:val="none"/>
              </w:rPr>
            </w:pPr>
            <w:r>
              <w:rPr>
                <w:rFonts w:ascii="Georgia" w:hAnsi="Georgia" w:eastAsia="Georgia" w:cs="Georgia"/>
                <w:sz w:val="24"/>
                <w:szCs w:val="24"/>
                <w:rtl w:val="0"/>
              </w:rPr>
              <w:t>Bond paper Php 600.00</w:t>
            </w:r>
          </w:p>
          <w:p w14:paraId="0000027D">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Georgia" w:hAnsi="Georgia" w:eastAsia="Georgia" w:cs="Georgia"/>
                <w:sz w:val="24"/>
                <w:szCs w:val="24"/>
                <w:u w:val="none"/>
              </w:rPr>
            </w:pPr>
            <w:r>
              <w:rPr>
                <w:rFonts w:ascii="Georgia" w:hAnsi="Georgia" w:eastAsia="Georgia" w:cs="Georgia"/>
                <w:sz w:val="24"/>
                <w:szCs w:val="24"/>
                <w:rtl w:val="0"/>
              </w:rPr>
              <w:t>Printing Php 500.00</w:t>
            </w:r>
          </w:p>
          <w:p w14:paraId="0000027E">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Georgia" w:hAnsi="Georgia" w:eastAsia="Georgia" w:cs="Georgia"/>
                <w:sz w:val="24"/>
                <w:szCs w:val="24"/>
                <w:u w:val="none"/>
              </w:rPr>
            </w:pPr>
            <w:r>
              <w:rPr>
                <w:rFonts w:ascii="Georgia" w:hAnsi="Georgia" w:eastAsia="Georgia" w:cs="Georgia"/>
                <w:sz w:val="24"/>
                <w:szCs w:val="24"/>
                <w:rtl w:val="0"/>
              </w:rPr>
              <w:t>Miscellaneous Php 900.00</w:t>
            </w:r>
          </w:p>
        </w:tc>
      </w:tr>
      <w:tr w14:paraId="7E76AD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Training Cost</w:t>
            </w:r>
          </w:p>
        </w:tc>
        <w:tc>
          <w:tcPr>
            <w:tcBorders>
              <w:right w:val="single" w:color="FFFFFF" w:sz="8" w:space="0"/>
            </w:tcBorders>
            <w:shd w:val="clear" w:color="auto" w:fill="auto"/>
            <w:tcMar>
              <w:top w:w="100" w:type="dxa"/>
              <w:left w:w="100" w:type="dxa"/>
              <w:bottom w:w="100" w:type="dxa"/>
              <w:right w:w="100" w:type="dxa"/>
            </w:tcMar>
            <w:vAlign w:val="top"/>
          </w:tcPr>
          <w:p w14:paraId="00000280">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Georgia" w:hAnsi="Georgia" w:eastAsia="Georgia" w:cs="Georgia"/>
                <w:sz w:val="24"/>
                <w:szCs w:val="24"/>
                <w:u w:val="none"/>
              </w:rPr>
            </w:pPr>
          </w:p>
        </w:tc>
      </w:tr>
    </w:tbl>
    <w:p w14:paraId="00000281">
      <w:pPr>
        <w:spacing w:line="480" w:lineRule="auto"/>
        <w:jc w:val="both"/>
        <w:rPr>
          <w:rFonts w:ascii="Georgia" w:hAnsi="Georgia" w:eastAsia="Georgia" w:cs="Georgia"/>
          <w:b/>
          <w:sz w:val="24"/>
          <w:szCs w:val="24"/>
        </w:rPr>
      </w:pPr>
      <w:r>
        <w:rPr>
          <w:rFonts w:ascii="Georgia" w:hAnsi="Georgia" w:eastAsia="Georgia" w:cs="Georgia"/>
          <w:b/>
          <w:sz w:val="24"/>
          <w:szCs w:val="24"/>
          <w:rtl w:val="0"/>
        </w:rPr>
        <w:tab/>
      </w:r>
    </w:p>
    <w:p w14:paraId="00000282">
      <w:pPr>
        <w:spacing w:line="480" w:lineRule="auto"/>
        <w:jc w:val="both"/>
        <w:rPr>
          <w:rFonts w:ascii="Georgia" w:hAnsi="Georgia" w:eastAsia="Georgia" w:cs="Georgia"/>
          <w:b/>
          <w:sz w:val="24"/>
          <w:szCs w:val="24"/>
        </w:rPr>
      </w:pPr>
      <w:r>
        <w:rPr>
          <w:rFonts w:ascii="Georgia" w:hAnsi="Georgia" w:eastAsia="Georgia" w:cs="Georgia"/>
          <w:b/>
          <w:sz w:val="24"/>
          <w:szCs w:val="24"/>
          <w:rtl w:val="0"/>
        </w:rPr>
        <w:t>System Design</w:t>
      </w:r>
    </w:p>
    <w:p w14:paraId="00000283">
      <w:pPr>
        <w:spacing w:line="480" w:lineRule="auto"/>
        <w:ind w:firstLine="720"/>
        <w:jc w:val="both"/>
        <w:rPr>
          <w:rFonts w:ascii="Georgia" w:hAnsi="Georgia" w:eastAsia="Georgia" w:cs="Georgia"/>
          <w:b/>
          <w:sz w:val="24"/>
          <w:szCs w:val="24"/>
        </w:rPr>
      </w:pPr>
      <w:r>
        <w:rPr>
          <w:rFonts w:ascii="Georgia" w:hAnsi="Georgia" w:eastAsia="Georgia" w:cs="Georgia"/>
          <w:sz w:val="24"/>
          <w:szCs w:val="24"/>
          <w:rtl w:val="0"/>
        </w:rPr>
        <w:t>The system design phase outlines the architecture and specifications necessary to meet the functional and non-functional requirements of our system. This phase focuses on structuring the system to ensure optimal performance, usability, and reliability. By defining the system's components, interactions, and constraints, the design lays the foundation for the development and implementation stages.</w:t>
      </w:r>
    </w:p>
    <w:p w14:paraId="00000284">
      <w:pPr>
        <w:spacing w:before="240" w:after="240" w:line="480" w:lineRule="auto"/>
        <w:ind w:left="0" w:firstLine="0"/>
        <w:jc w:val="left"/>
        <w:rPr>
          <w:rFonts w:ascii="Georgia" w:hAnsi="Georgia" w:eastAsia="Georgia" w:cs="Georgia"/>
          <w:b/>
          <w:sz w:val="24"/>
          <w:szCs w:val="24"/>
        </w:rPr>
      </w:pPr>
      <w:r>
        <w:rPr>
          <w:rFonts w:ascii="Georgia" w:hAnsi="Georgia" w:eastAsia="Georgia" w:cs="Georgia"/>
          <w:b/>
          <w:sz w:val="24"/>
          <w:szCs w:val="24"/>
          <w:rtl w:val="0"/>
        </w:rPr>
        <w:t>Functional Requirements</w:t>
      </w:r>
    </w:p>
    <w:tbl>
      <w:tblPr>
        <w:tblStyle w:val="33"/>
        <w:tblW w:w="9029"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09"/>
        <w:gridCol w:w="3009"/>
        <w:gridCol w:w="3009"/>
      </w:tblGrid>
      <w:tr w14:paraId="111D262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left w:val="single" w:color="FFFFFF" w:sz="8" w:space="0"/>
            </w:tcBorders>
            <w:shd w:val="clear" w:color="auto" w:fill="auto"/>
            <w:tcMar>
              <w:top w:w="100" w:type="dxa"/>
              <w:left w:w="100" w:type="dxa"/>
              <w:bottom w:w="100" w:type="dxa"/>
              <w:right w:w="100" w:type="dxa"/>
            </w:tcMar>
            <w:vAlign w:val="top"/>
          </w:tcPr>
          <w:p w14:paraId="000002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2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Properties</w:t>
            </w:r>
          </w:p>
        </w:tc>
        <w:tc>
          <w:tcPr>
            <w:tcBorders>
              <w:right w:val="single" w:color="FFFFFF" w:sz="8" w:space="0"/>
            </w:tcBorders>
            <w:shd w:val="clear" w:color="auto" w:fill="auto"/>
            <w:tcMar>
              <w:top w:w="100" w:type="dxa"/>
              <w:left w:w="100" w:type="dxa"/>
              <w:bottom w:w="100" w:type="dxa"/>
              <w:right w:w="100" w:type="dxa"/>
            </w:tcMar>
            <w:vAlign w:val="top"/>
          </w:tcPr>
          <w:p w14:paraId="000002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Constraints</w:t>
            </w:r>
          </w:p>
        </w:tc>
      </w:tr>
      <w:tr w14:paraId="1288E8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left w:val="single" w:color="FFFFFF" w:sz="8" w:space="0"/>
            </w:tcBorders>
            <w:shd w:val="clear" w:color="auto" w:fill="auto"/>
            <w:tcMar>
              <w:top w:w="100" w:type="dxa"/>
              <w:left w:w="100" w:type="dxa"/>
              <w:bottom w:w="100" w:type="dxa"/>
              <w:right w:w="100" w:type="dxa"/>
            </w:tcMar>
            <w:vAlign w:val="top"/>
          </w:tcPr>
          <w:p w14:paraId="000002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System</w:t>
            </w:r>
          </w:p>
        </w:tc>
        <w:tc>
          <w:tcPr>
            <w:shd w:val="clear" w:color="auto" w:fill="auto"/>
            <w:tcMar>
              <w:top w:w="100" w:type="dxa"/>
              <w:left w:w="100" w:type="dxa"/>
              <w:bottom w:w="100" w:type="dxa"/>
              <w:right w:w="100" w:type="dxa"/>
            </w:tcMar>
            <w:vAlign w:val="top"/>
          </w:tcPr>
          <w:p w14:paraId="000002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4"/>
                <w:szCs w:val="24"/>
              </w:rPr>
            </w:pPr>
            <w:r>
              <w:rPr>
                <w:rFonts w:ascii="Georgia" w:hAnsi="Georgia" w:eastAsia="Georgia" w:cs="Georgia"/>
                <w:sz w:val="24"/>
                <w:szCs w:val="24"/>
                <w:rtl w:val="0"/>
              </w:rPr>
              <w:t>The system should allow users to access financial information, activities, attendance records, and clearance status.</w:t>
            </w:r>
          </w:p>
        </w:tc>
        <w:tc>
          <w:tcPr>
            <w:tcBorders>
              <w:right w:val="single" w:color="FFFFFF" w:sz="8" w:space="0"/>
            </w:tcBorders>
            <w:shd w:val="clear" w:color="auto" w:fill="auto"/>
            <w:tcMar>
              <w:top w:w="100" w:type="dxa"/>
              <w:left w:w="100" w:type="dxa"/>
              <w:bottom w:w="100" w:type="dxa"/>
              <w:right w:w="100" w:type="dxa"/>
            </w:tcMar>
            <w:vAlign w:val="top"/>
          </w:tcPr>
          <w:p w14:paraId="0000028A">
            <w:pPr>
              <w:widowControl w:val="0"/>
              <w:spacing w:line="480" w:lineRule="auto"/>
              <w:jc w:val="both"/>
              <w:rPr>
                <w:rFonts w:ascii="Georgia" w:hAnsi="Georgia" w:eastAsia="Georgia" w:cs="Georgia"/>
                <w:sz w:val="24"/>
                <w:szCs w:val="24"/>
              </w:rPr>
            </w:pPr>
            <w:r>
              <w:rPr>
                <w:rFonts w:ascii="Georgia" w:hAnsi="Georgia" w:eastAsia="Georgia" w:cs="Georgia"/>
                <w:sz w:val="24"/>
                <w:szCs w:val="24"/>
                <w:rtl w:val="0"/>
              </w:rPr>
              <w:t>The system may require specific hardware configurations, such as a compatible web browser and adequate processing power, to ensure optimal performance.</w:t>
            </w:r>
          </w:p>
        </w:tc>
      </w:tr>
      <w:tr w14:paraId="67331A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088" w:hRule="atLeast"/>
          <w:jc w:val="center"/>
        </w:trPr>
        <w:tc>
          <w:tcPr>
            <w:tcBorders>
              <w:left w:val="single" w:color="FFFFFF" w:sz="8" w:space="0"/>
            </w:tcBorders>
            <w:shd w:val="clear" w:color="auto" w:fill="auto"/>
            <w:tcMar>
              <w:top w:w="100" w:type="dxa"/>
              <w:left w:w="100" w:type="dxa"/>
              <w:bottom w:w="100" w:type="dxa"/>
              <w:right w:w="100" w:type="dxa"/>
            </w:tcMar>
            <w:vAlign w:val="top"/>
          </w:tcPr>
          <w:p w14:paraId="000002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 xml:space="preserve">User </w:t>
            </w:r>
          </w:p>
        </w:tc>
        <w:tc>
          <w:tcPr>
            <w:shd w:val="clear" w:color="auto" w:fill="auto"/>
            <w:tcMar>
              <w:top w:w="100" w:type="dxa"/>
              <w:left w:w="100" w:type="dxa"/>
              <w:bottom w:w="100" w:type="dxa"/>
              <w:right w:w="100" w:type="dxa"/>
            </w:tcMar>
            <w:vAlign w:val="top"/>
          </w:tcPr>
          <w:p w14:paraId="000002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4"/>
                <w:szCs w:val="24"/>
              </w:rPr>
            </w:pPr>
            <w:r>
              <w:rPr>
                <w:rFonts w:ascii="Georgia" w:hAnsi="Georgia" w:eastAsia="Georgia" w:cs="Georgia"/>
                <w:sz w:val="24"/>
                <w:szCs w:val="24"/>
                <w:rtl w:val="0"/>
              </w:rPr>
              <w:t>The system should provide a user-friendly interface featuring intuitive controls and clear navigation to improve the overall user experience.</w:t>
            </w:r>
          </w:p>
        </w:tc>
        <w:tc>
          <w:tcPr>
            <w:tcBorders>
              <w:right w:val="single" w:color="FFFFFF" w:sz="8" w:space="0"/>
            </w:tcBorders>
            <w:shd w:val="clear" w:color="auto" w:fill="auto"/>
            <w:tcMar>
              <w:top w:w="100" w:type="dxa"/>
              <w:left w:w="100" w:type="dxa"/>
              <w:bottom w:w="100" w:type="dxa"/>
              <w:right w:w="100" w:type="dxa"/>
            </w:tcMar>
            <w:vAlign w:val="top"/>
          </w:tcPr>
          <w:p w14:paraId="000002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4"/>
                <w:szCs w:val="24"/>
              </w:rPr>
            </w:pPr>
            <w:r>
              <w:rPr>
                <w:rFonts w:ascii="Georgia" w:hAnsi="Georgia" w:eastAsia="Georgia" w:cs="Georgia"/>
                <w:sz w:val="24"/>
                <w:szCs w:val="24"/>
                <w:rtl w:val="0"/>
              </w:rPr>
              <w:t>Users might need training sessions or access to documentation to acquaint themselves with the features and functionalities of our system efficiently.</w:t>
            </w:r>
          </w:p>
        </w:tc>
      </w:tr>
      <w:tr w14:paraId="335CDEA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left w:val="single" w:color="FFFFFF" w:sz="8" w:space="0"/>
            </w:tcBorders>
            <w:shd w:val="clear" w:color="auto" w:fill="auto"/>
            <w:tcMar>
              <w:top w:w="100" w:type="dxa"/>
              <w:left w:w="100" w:type="dxa"/>
              <w:bottom w:w="100" w:type="dxa"/>
              <w:right w:w="100" w:type="dxa"/>
            </w:tcMar>
            <w:vAlign w:val="top"/>
          </w:tcPr>
          <w:p w14:paraId="000002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Software</w:t>
            </w:r>
          </w:p>
        </w:tc>
        <w:tc>
          <w:tcPr>
            <w:shd w:val="clear" w:color="auto" w:fill="auto"/>
            <w:tcMar>
              <w:top w:w="100" w:type="dxa"/>
              <w:left w:w="100" w:type="dxa"/>
              <w:bottom w:w="100" w:type="dxa"/>
              <w:right w:w="100" w:type="dxa"/>
            </w:tcMar>
            <w:vAlign w:val="top"/>
          </w:tcPr>
          <w:p w14:paraId="000002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4"/>
                <w:szCs w:val="24"/>
              </w:rPr>
            </w:pPr>
            <w:r>
              <w:rPr>
                <w:rFonts w:ascii="Georgia" w:hAnsi="Georgia" w:eastAsia="Georgia" w:cs="Georgia"/>
                <w:sz w:val="24"/>
                <w:szCs w:val="24"/>
                <w:rtl w:val="0"/>
              </w:rPr>
              <w:t>The software depends on consistent internet connectivity to function properly, guaranteeing uninterrupted access to its features and capabilities.</w:t>
            </w:r>
          </w:p>
        </w:tc>
        <w:tc>
          <w:tcPr>
            <w:tcBorders>
              <w:right w:val="single" w:color="FFFFFF" w:sz="8" w:space="0"/>
            </w:tcBorders>
            <w:shd w:val="clear" w:color="auto" w:fill="auto"/>
            <w:tcMar>
              <w:top w:w="100" w:type="dxa"/>
              <w:left w:w="100" w:type="dxa"/>
              <w:bottom w:w="100" w:type="dxa"/>
              <w:right w:w="100" w:type="dxa"/>
            </w:tcMar>
            <w:vAlign w:val="top"/>
          </w:tcPr>
          <w:p w14:paraId="000002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4"/>
                <w:szCs w:val="24"/>
              </w:rPr>
            </w:pPr>
            <w:r>
              <w:rPr>
                <w:rFonts w:ascii="Georgia" w:hAnsi="Georgia" w:eastAsia="Georgia" w:cs="Georgia"/>
                <w:sz w:val="24"/>
                <w:szCs w:val="24"/>
                <w:rtl w:val="0"/>
              </w:rPr>
              <w:t>The system should support a range of devices and operating systems to cater to diverse user preferences and ensure broad accessibility.</w:t>
            </w:r>
          </w:p>
        </w:tc>
      </w:tr>
      <w:tr w14:paraId="696BA25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left w:val="single" w:color="FFFFFF" w:sz="8" w:space="0"/>
            </w:tcBorders>
            <w:shd w:val="clear" w:color="auto" w:fill="auto"/>
            <w:tcMar>
              <w:top w:w="100" w:type="dxa"/>
              <w:left w:w="100" w:type="dxa"/>
              <w:bottom w:w="100" w:type="dxa"/>
              <w:right w:w="100" w:type="dxa"/>
            </w:tcMar>
            <w:vAlign w:val="top"/>
          </w:tcPr>
          <w:p w14:paraId="000002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Service</w:t>
            </w:r>
          </w:p>
        </w:tc>
        <w:tc>
          <w:tcPr>
            <w:shd w:val="clear" w:color="auto" w:fill="auto"/>
            <w:tcMar>
              <w:top w:w="100" w:type="dxa"/>
              <w:left w:w="100" w:type="dxa"/>
              <w:bottom w:w="100" w:type="dxa"/>
              <w:right w:w="100" w:type="dxa"/>
            </w:tcMar>
            <w:vAlign w:val="top"/>
          </w:tcPr>
          <w:p w14:paraId="000002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4"/>
                <w:szCs w:val="24"/>
              </w:rPr>
            </w:pPr>
            <w:r>
              <w:rPr>
                <w:rFonts w:ascii="Georgia" w:hAnsi="Georgia" w:eastAsia="Georgia" w:cs="Georgia"/>
                <w:sz w:val="24"/>
                <w:szCs w:val="24"/>
                <w:rtl w:val="0"/>
              </w:rPr>
              <w:t>The system should be accessible 24/7, enabling users to utilize it at any time without interruptions.</w:t>
            </w:r>
          </w:p>
        </w:tc>
        <w:tc>
          <w:tcPr>
            <w:tcBorders>
              <w:right w:val="single" w:color="FFFFFF" w:sz="8" w:space="0"/>
            </w:tcBorders>
            <w:shd w:val="clear" w:color="auto" w:fill="auto"/>
            <w:tcMar>
              <w:top w:w="100" w:type="dxa"/>
              <w:left w:w="100" w:type="dxa"/>
              <w:bottom w:w="100" w:type="dxa"/>
              <w:right w:w="100" w:type="dxa"/>
            </w:tcMar>
            <w:vAlign w:val="top"/>
          </w:tcPr>
          <w:p w14:paraId="000002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4"/>
                <w:szCs w:val="24"/>
              </w:rPr>
            </w:pPr>
            <w:r>
              <w:rPr>
                <w:rFonts w:ascii="Georgia" w:hAnsi="Georgia" w:eastAsia="Georgia" w:cs="Georgia"/>
                <w:sz w:val="24"/>
                <w:szCs w:val="24"/>
                <w:rtl w:val="0"/>
              </w:rPr>
              <w:t>The system must incorporate security measures such as data encryption and user authentication to safeguard sensitive information and uphold user privacy.</w:t>
            </w:r>
          </w:p>
        </w:tc>
      </w:tr>
    </w:tbl>
    <w:p w14:paraId="00000294">
      <w:pPr>
        <w:spacing w:before="240" w:after="240" w:line="480" w:lineRule="auto"/>
        <w:ind w:firstLine="720"/>
        <w:rPr>
          <w:rFonts w:ascii="Georgia" w:hAnsi="Georgia" w:eastAsia="Georgia" w:cs="Georgia"/>
          <w:sz w:val="24"/>
          <w:szCs w:val="24"/>
        </w:rPr>
      </w:pPr>
      <w:r>
        <w:rPr>
          <w:rFonts w:ascii="Georgia" w:hAnsi="Georgia" w:eastAsia="Georgia" w:cs="Georgia"/>
          <w:sz w:val="24"/>
          <w:szCs w:val="24"/>
          <w:rtl w:val="0"/>
        </w:rPr>
        <w:t xml:space="preserve">The non-functional requirements table delineates essential properties and constraints for our system, encompassing system, software, user, and service aspects. Our system is expected to provide seamless access to various user documents, including financial information, activities, attendance records, and clearance status. It must prioritize user experience by offering an intuitive interface and ensuring round-the-clock availability for uninterrupted usage. </w:t>
      </w:r>
    </w:p>
    <w:p w14:paraId="00000295">
      <w:pPr>
        <w:spacing w:before="240" w:after="240" w:line="480" w:lineRule="auto"/>
        <w:ind w:firstLine="720"/>
        <w:rPr>
          <w:rFonts w:ascii="Georgia" w:hAnsi="Georgia" w:eastAsia="Georgia" w:cs="Georgia"/>
          <w:sz w:val="24"/>
          <w:szCs w:val="24"/>
        </w:rPr>
      </w:pPr>
      <w:r>
        <w:rPr>
          <w:rFonts w:ascii="Georgia" w:hAnsi="Georgia" w:eastAsia="Georgia" w:cs="Georgia"/>
          <w:sz w:val="24"/>
          <w:szCs w:val="24"/>
          <w:rtl w:val="0"/>
        </w:rPr>
        <w:t>Constraints within our system may necessitate specific hardware configurations, such as compatible web browsers and adequate processing power, to ensure optimal performance. Additionally, users may require training sessions or access to documentation to effectively familiarize themselves with the system's functionalities. Software constraints dictate the dependency on stable internet connectivity for seamless operation and broad accessibility across devices and operating systems. Service constraints mandate the implementation of security measures, including data encryption and user authentication, to protect sensitive information and maintain user privacy.</w:t>
      </w:r>
    </w:p>
    <w:p w14:paraId="00000296">
      <w:pPr>
        <w:spacing w:before="240" w:after="240" w:line="480" w:lineRule="auto"/>
        <w:ind w:left="0" w:firstLine="0"/>
        <w:jc w:val="left"/>
        <w:rPr>
          <w:rFonts w:ascii="Georgia" w:hAnsi="Georgia" w:eastAsia="Georgia" w:cs="Georgia"/>
          <w:b/>
          <w:sz w:val="24"/>
          <w:szCs w:val="24"/>
        </w:rPr>
      </w:pPr>
      <w:r>
        <w:rPr>
          <w:rFonts w:ascii="Georgia" w:hAnsi="Georgia" w:eastAsia="Georgia" w:cs="Georgia"/>
          <w:b/>
          <w:sz w:val="24"/>
          <w:szCs w:val="24"/>
          <w:rtl w:val="0"/>
        </w:rPr>
        <w:t>Functional Requirements</w:t>
      </w:r>
    </w:p>
    <w:tbl>
      <w:tblPr>
        <w:tblStyle w:val="34"/>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5"/>
        <w:gridCol w:w="1805"/>
        <w:gridCol w:w="1805"/>
        <w:gridCol w:w="1805"/>
        <w:gridCol w:w="1805"/>
      </w:tblGrid>
      <w:tr w14:paraId="3D7E695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27" w:hRule="atLeast"/>
        </w:trPr>
        <w:tc>
          <w:tcPr>
            <w:tcBorders>
              <w:left w:val="single" w:color="FFFFFF" w:sz="8" w:space="0"/>
            </w:tcBorders>
            <w:shd w:val="clear" w:color="auto" w:fill="auto"/>
            <w:tcMar>
              <w:top w:w="100" w:type="dxa"/>
              <w:left w:w="100" w:type="dxa"/>
              <w:bottom w:w="100" w:type="dxa"/>
              <w:right w:w="100" w:type="dxa"/>
            </w:tcMar>
            <w:vAlign w:val="top"/>
          </w:tcPr>
          <w:p w14:paraId="000002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Input</w:t>
            </w:r>
          </w:p>
        </w:tc>
        <w:tc>
          <w:tcPr>
            <w:shd w:val="clear" w:color="auto" w:fill="auto"/>
            <w:tcMar>
              <w:top w:w="100" w:type="dxa"/>
              <w:left w:w="100" w:type="dxa"/>
              <w:bottom w:w="100" w:type="dxa"/>
              <w:right w:w="100" w:type="dxa"/>
            </w:tcMar>
            <w:vAlign w:val="top"/>
          </w:tcPr>
          <w:p w14:paraId="000002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 xml:space="preserve">Process </w:t>
            </w:r>
          </w:p>
        </w:tc>
        <w:tc>
          <w:tcPr>
            <w:shd w:val="clear" w:color="auto" w:fill="auto"/>
            <w:tcMar>
              <w:top w:w="100" w:type="dxa"/>
              <w:left w:w="100" w:type="dxa"/>
              <w:bottom w:w="100" w:type="dxa"/>
              <w:right w:w="100" w:type="dxa"/>
            </w:tcMar>
            <w:vAlign w:val="top"/>
          </w:tcPr>
          <w:p w14:paraId="000002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 xml:space="preserve">Output </w:t>
            </w:r>
          </w:p>
        </w:tc>
        <w:tc>
          <w:tcPr>
            <w:shd w:val="clear" w:color="auto" w:fill="auto"/>
            <w:tcMar>
              <w:top w:w="100" w:type="dxa"/>
              <w:left w:w="100" w:type="dxa"/>
              <w:bottom w:w="100" w:type="dxa"/>
              <w:right w:w="100" w:type="dxa"/>
            </w:tcMar>
            <w:vAlign w:val="top"/>
          </w:tcPr>
          <w:p w14:paraId="000002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 xml:space="preserve">Storage </w:t>
            </w:r>
          </w:p>
        </w:tc>
        <w:tc>
          <w:tcPr>
            <w:tcBorders>
              <w:right w:val="single" w:color="FFFFFF" w:sz="8" w:space="0"/>
            </w:tcBorders>
            <w:shd w:val="clear" w:color="auto" w:fill="auto"/>
            <w:tcMar>
              <w:top w:w="100" w:type="dxa"/>
              <w:left w:w="100" w:type="dxa"/>
              <w:bottom w:w="100" w:type="dxa"/>
              <w:right w:w="100" w:type="dxa"/>
            </w:tcMar>
            <w:vAlign w:val="top"/>
          </w:tcPr>
          <w:p w14:paraId="000002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b/>
                <w:sz w:val="24"/>
                <w:szCs w:val="24"/>
              </w:rPr>
            </w:pPr>
            <w:r>
              <w:rPr>
                <w:rFonts w:ascii="Georgia" w:hAnsi="Georgia" w:eastAsia="Georgia" w:cs="Georgia"/>
                <w:b/>
                <w:sz w:val="24"/>
                <w:szCs w:val="24"/>
                <w:rtl w:val="0"/>
              </w:rPr>
              <w:t>Control</w:t>
            </w:r>
          </w:p>
        </w:tc>
      </w:tr>
      <w:tr w14:paraId="39BBE2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User information (username, school email, password)</w:t>
            </w:r>
          </w:p>
        </w:tc>
        <w:tc>
          <w:tcPr>
            <w:shd w:val="clear" w:color="auto" w:fill="auto"/>
            <w:tcMar>
              <w:top w:w="100" w:type="dxa"/>
              <w:left w:w="100" w:type="dxa"/>
              <w:bottom w:w="100" w:type="dxa"/>
              <w:right w:w="100" w:type="dxa"/>
            </w:tcMar>
            <w:vAlign w:val="top"/>
          </w:tcPr>
          <w:p w14:paraId="0000029D">
            <w:pPr>
              <w:widowControl w:val="0"/>
              <w:spacing w:line="240" w:lineRule="auto"/>
              <w:rPr>
                <w:rFonts w:ascii="Georgia" w:hAnsi="Georgia" w:eastAsia="Georgia" w:cs="Georgia"/>
                <w:sz w:val="24"/>
                <w:szCs w:val="24"/>
              </w:rPr>
            </w:pPr>
            <w:r>
              <w:rPr>
                <w:rFonts w:ascii="Georgia" w:hAnsi="Georgia" w:eastAsia="Georgia" w:cs="Georgia"/>
                <w:sz w:val="24"/>
                <w:szCs w:val="24"/>
                <w:rtl w:val="0"/>
              </w:rPr>
              <w:t>Verify user details for accuracy.</w:t>
            </w:r>
          </w:p>
        </w:tc>
        <w:tc>
          <w:tcPr>
            <w:shd w:val="clear" w:color="auto" w:fill="auto"/>
            <w:tcMar>
              <w:top w:w="100" w:type="dxa"/>
              <w:left w:w="100" w:type="dxa"/>
              <w:bottom w:w="100" w:type="dxa"/>
              <w:right w:w="100" w:type="dxa"/>
            </w:tcMar>
            <w:vAlign w:val="top"/>
          </w:tcPr>
          <w:p w14:paraId="0000029E">
            <w:pPr>
              <w:widowControl w:val="0"/>
              <w:spacing w:line="240" w:lineRule="auto"/>
              <w:rPr>
                <w:rFonts w:ascii="Georgia" w:hAnsi="Georgia" w:eastAsia="Georgia" w:cs="Georgia"/>
                <w:sz w:val="24"/>
                <w:szCs w:val="24"/>
              </w:rPr>
            </w:pPr>
            <w:r>
              <w:rPr>
                <w:rFonts w:ascii="Georgia" w:hAnsi="Georgia" w:eastAsia="Georgia" w:cs="Georgia"/>
                <w:sz w:val="24"/>
                <w:szCs w:val="24"/>
                <w:rtl w:val="0"/>
              </w:rPr>
              <w:t>Store the user details in the database.</w:t>
            </w:r>
          </w:p>
        </w:tc>
        <w:tc>
          <w:tcPr>
            <w:shd w:val="clear" w:color="auto" w:fill="auto"/>
            <w:tcMar>
              <w:top w:w="100" w:type="dxa"/>
              <w:left w:w="100" w:type="dxa"/>
              <w:bottom w:w="100" w:type="dxa"/>
              <w:right w:w="100" w:type="dxa"/>
            </w:tcMar>
            <w:vAlign w:val="top"/>
          </w:tcPr>
          <w:p w14:paraId="000002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MySQL Database</w:t>
            </w:r>
          </w:p>
        </w:tc>
        <w:tc>
          <w:tcPr>
            <w:tcBorders>
              <w:right w:val="single" w:color="FFFFFF" w:sz="8" w:space="0"/>
            </w:tcBorders>
            <w:shd w:val="clear" w:color="auto" w:fill="auto"/>
            <w:tcMar>
              <w:top w:w="100" w:type="dxa"/>
              <w:left w:w="100" w:type="dxa"/>
              <w:bottom w:w="100" w:type="dxa"/>
              <w:right w:w="100" w:type="dxa"/>
            </w:tcMar>
            <w:vAlign w:val="top"/>
          </w:tcPr>
          <w:p w14:paraId="000002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Administrator/Registration</w:t>
            </w:r>
          </w:p>
        </w:tc>
      </w:tr>
      <w:tr w14:paraId="22584A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A1">
            <w:pPr>
              <w:widowControl w:val="0"/>
              <w:spacing w:line="480" w:lineRule="auto"/>
              <w:jc w:val="both"/>
              <w:rPr>
                <w:rFonts w:ascii="Georgia" w:hAnsi="Georgia" w:eastAsia="Georgia" w:cs="Georgia"/>
                <w:sz w:val="24"/>
                <w:szCs w:val="24"/>
              </w:rPr>
            </w:pPr>
            <w:r>
              <w:rPr>
                <w:rFonts w:ascii="Georgia" w:hAnsi="Georgia" w:eastAsia="Georgia" w:cs="Georgia"/>
                <w:sz w:val="24"/>
                <w:szCs w:val="24"/>
                <w:rtl w:val="0"/>
              </w:rPr>
              <w:t>Username, password</w:t>
            </w:r>
          </w:p>
        </w:tc>
        <w:tc>
          <w:tcPr>
            <w:shd w:val="clear" w:color="auto" w:fill="auto"/>
            <w:tcMar>
              <w:top w:w="100" w:type="dxa"/>
              <w:left w:w="100" w:type="dxa"/>
              <w:bottom w:w="100" w:type="dxa"/>
              <w:right w:w="100" w:type="dxa"/>
            </w:tcMar>
            <w:vAlign w:val="top"/>
          </w:tcPr>
          <w:p w14:paraId="000002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 xml:space="preserve">Authenticate and </w:t>
            </w:r>
          </w:p>
        </w:tc>
        <w:tc>
          <w:tcPr>
            <w:shd w:val="clear" w:color="auto" w:fill="auto"/>
            <w:tcMar>
              <w:top w:w="100" w:type="dxa"/>
              <w:left w:w="100" w:type="dxa"/>
              <w:bottom w:w="100" w:type="dxa"/>
              <w:right w:w="100" w:type="dxa"/>
            </w:tcMar>
            <w:vAlign w:val="top"/>
          </w:tcPr>
          <w:p w14:paraId="000002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Log in with the session, and redirect to the respective landing page.</w:t>
            </w:r>
          </w:p>
        </w:tc>
        <w:tc>
          <w:tcPr>
            <w:shd w:val="clear" w:color="auto" w:fill="auto"/>
            <w:tcMar>
              <w:top w:w="100" w:type="dxa"/>
              <w:left w:w="100" w:type="dxa"/>
              <w:bottom w:w="100" w:type="dxa"/>
              <w:right w:w="100" w:type="dxa"/>
            </w:tcMar>
            <w:vAlign w:val="top"/>
          </w:tcPr>
          <w:p w14:paraId="000002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Request and query for user’s input authenticity to confirm if the user exists.</w:t>
            </w:r>
          </w:p>
        </w:tc>
        <w:tc>
          <w:tcPr>
            <w:tcBorders>
              <w:right w:val="single" w:color="FFFFFF" w:sz="8" w:space="0"/>
            </w:tcBorders>
            <w:shd w:val="clear" w:color="auto" w:fill="auto"/>
            <w:tcMar>
              <w:top w:w="100" w:type="dxa"/>
              <w:left w:w="100" w:type="dxa"/>
              <w:bottom w:w="100" w:type="dxa"/>
              <w:right w:w="100" w:type="dxa"/>
            </w:tcMar>
            <w:vAlign w:val="top"/>
          </w:tcPr>
          <w:p w14:paraId="000002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Admin/User</w:t>
            </w:r>
          </w:p>
        </w:tc>
      </w:tr>
      <w:tr w14:paraId="6875D03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Attendance</w:t>
            </w:r>
          </w:p>
        </w:tc>
        <w:tc>
          <w:tcPr>
            <w:shd w:val="clear" w:color="auto" w:fill="auto"/>
            <w:tcMar>
              <w:top w:w="100" w:type="dxa"/>
              <w:left w:w="100" w:type="dxa"/>
              <w:bottom w:w="100" w:type="dxa"/>
              <w:right w:w="100" w:type="dxa"/>
            </w:tcMar>
            <w:vAlign w:val="top"/>
          </w:tcPr>
          <w:p w14:paraId="000002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The student will time in and time out for attendance.</w:t>
            </w:r>
          </w:p>
        </w:tc>
        <w:tc>
          <w:tcPr>
            <w:shd w:val="clear" w:color="auto" w:fill="auto"/>
            <w:tcMar>
              <w:top w:w="100" w:type="dxa"/>
              <w:left w:w="100" w:type="dxa"/>
              <w:bottom w:w="100" w:type="dxa"/>
              <w:right w:w="100" w:type="dxa"/>
            </w:tcMar>
            <w:vAlign w:val="top"/>
          </w:tcPr>
          <w:p w14:paraId="000002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Status and time if the student has attended</w:t>
            </w:r>
          </w:p>
        </w:tc>
        <w:tc>
          <w:tcPr>
            <w:shd w:val="clear" w:color="auto" w:fill="auto"/>
            <w:tcMar>
              <w:top w:w="100" w:type="dxa"/>
              <w:left w:w="100" w:type="dxa"/>
              <w:bottom w:w="100" w:type="dxa"/>
              <w:right w:w="100" w:type="dxa"/>
            </w:tcMar>
            <w:vAlign w:val="top"/>
          </w:tcPr>
          <w:p w14:paraId="000002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 xml:space="preserve">Fetch barcode from </w:t>
            </w:r>
          </w:p>
        </w:tc>
        <w:tc>
          <w:tcPr>
            <w:tcBorders>
              <w:right w:val="single" w:color="FFFFFF" w:sz="8" w:space="0"/>
            </w:tcBorders>
            <w:shd w:val="clear" w:color="auto" w:fill="auto"/>
            <w:tcMar>
              <w:top w:w="100" w:type="dxa"/>
              <w:left w:w="100" w:type="dxa"/>
              <w:bottom w:w="100" w:type="dxa"/>
              <w:right w:w="100" w:type="dxa"/>
            </w:tcMar>
            <w:vAlign w:val="top"/>
          </w:tcPr>
          <w:p w14:paraId="000002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Administrator/Officer/User</w:t>
            </w:r>
          </w:p>
        </w:tc>
      </w:tr>
      <w:tr w14:paraId="3E7046A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Financial Administration</w:t>
            </w:r>
          </w:p>
        </w:tc>
        <w:tc>
          <w:tcPr>
            <w:shd w:val="clear" w:color="auto" w:fill="auto"/>
            <w:tcMar>
              <w:top w:w="100" w:type="dxa"/>
              <w:left w:w="100" w:type="dxa"/>
              <w:bottom w:w="100" w:type="dxa"/>
              <w:right w:w="100" w:type="dxa"/>
            </w:tcMar>
            <w:vAlign w:val="top"/>
          </w:tcPr>
          <w:p w14:paraId="000002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The officer will collect membership fees/other fees and store the data in the database.</w:t>
            </w:r>
          </w:p>
        </w:tc>
        <w:tc>
          <w:tcPr>
            <w:shd w:val="clear" w:color="auto" w:fill="auto"/>
            <w:tcMar>
              <w:top w:w="100" w:type="dxa"/>
              <w:left w:w="100" w:type="dxa"/>
              <w:bottom w:w="100" w:type="dxa"/>
              <w:right w:w="100" w:type="dxa"/>
            </w:tcMar>
            <w:vAlign w:val="top"/>
          </w:tcPr>
          <w:p w14:paraId="000002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Display the status if the student membership fee is paid or not yet paid.</w:t>
            </w:r>
          </w:p>
        </w:tc>
        <w:tc>
          <w:tcPr>
            <w:shd w:val="clear" w:color="auto" w:fill="auto"/>
            <w:tcMar>
              <w:top w:w="100" w:type="dxa"/>
              <w:left w:w="100" w:type="dxa"/>
              <w:bottom w:w="100" w:type="dxa"/>
              <w:right w:w="100" w:type="dxa"/>
            </w:tcMar>
            <w:vAlign w:val="top"/>
          </w:tcPr>
          <w:p w14:paraId="000002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Store the data in the database for input and fetch for display.</w:t>
            </w:r>
          </w:p>
        </w:tc>
        <w:tc>
          <w:tcPr>
            <w:tcBorders>
              <w:right w:val="single" w:color="FFFFFF" w:sz="8" w:space="0"/>
            </w:tcBorders>
            <w:shd w:val="clear" w:color="auto" w:fill="auto"/>
            <w:tcMar>
              <w:top w:w="100" w:type="dxa"/>
              <w:left w:w="100" w:type="dxa"/>
              <w:bottom w:w="100" w:type="dxa"/>
              <w:right w:w="100" w:type="dxa"/>
            </w:tcMar>
            <w:vAlign w:val="top"/>
          </w:tcPr>
          <w:p w14:paraId="000002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Officer/User</w:t>
            </w:r>
          </w:p>
        </w:tc>
      </w:tr>
      <w:tr w14:paraId="144055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Activities</w:t>
            </w:r>
          </w:p>
        </w:tc>
        <w:tc>
          <w:tcPr>
            <w:shd w:val="clear" w:color="auto" w:fill="auto"/>
            <w:tcMar>
              <w:top w:w="100" w:type="dxa"/>
              <w:left w:w="100" w:type="dxa"/>
              <w:bottom w:w="100" w:type="dxa"/>
              <w:right w:w="100" w:type="dxa"/>
            </w:tcMar>
            <w:vAlign w:val="top"/>
          </w:tcPr>
          <w:p w14:paraId="000002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Officers will post an announcement with the details of the activity.</w:t>
            </w:r>
          </w:p>
        </w:tc>
        <w:tc>
          <w:tcPr>
            <w:shd w:val="clear" w:color="auto" w:fill="auto"/>
            <w:tcMar>
              <w:top w:w="100" w:type="dxa"/>
              <w:left w:w="100" w:type="dxa"/>
              <w:bottom w:w="100" w:type="dxa"/>
              <w:right w:w="100" w:type="dxa"/>
            </w:tcMar>
            <w:vAlign w:val="top"/>
          </w:tcPr>
          <w:p w14:paraId="000002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Display the details of the activity on the student’s webpage.</w:t>
            </w:r>
          </w:p>
        </w:tc>
        <w:tc>
          <w:tcPr>
            <w:shd w:val="clear" w:color="auto" w:fill="auto"/>
            <w:tcMar>
              <w:top w:w="100" w:type="dxa"/>
              <w:left w:w="100" w:type="dxa"/>
              <w:bottom w:w="100" w:type="dxa"/>
              <w:right w:w="100" w:type="dxa"/>
            </w:tcMar>
            <w:vAlign w:val="top"/>
          </w:tcPr>
          <w:p w14:paraId="000002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Store the data in the database for input and fetch for display.</w:t>
            </w:r>
          </w:p>
        </w:tc>
        <w:tc>
          <w:tcPr>
            <w:tcBorders>
              <w:right w:val="single" w:color="FFFFFF" w:sz="8" w:space="0"/>
            </w:tcBorders>
            <w:shd w:val="clear" w:color="auto" w:fill="auto"/>
            <w:tcMar>
              <w:top w:w="100" w:type="dxa"/>
              <w:left w:w="100" w:type="dxa"/>
              <w:bottom w:w="100" w:type="dxa"/>
              <w:right w:w="100" w:type="dxa"/>
            </w:tcMar>
            <w:vAlign w:val="top"/>
          </w:tcPr>
          <w:p w14:paraId="000002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Officer/User</w:t>
            </w:r>
          </w:p>
        </w:tc>
      </w:tr>
      <w:tr w14:paraId="5583D94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Sanction</w:t>
            </w:r>
          </w:p>
        </w:tc>
        <w:tc>
          <w:tcPr>
            <w:shd w:val="clear" w:color="auto" w:fill="auto"/>
            <w:tcMar>
              <w:top w:w="100" w:type="dxa"/>
              <w:left w:w="100" w:type="dxa"/>
              <w:bottom w:w="100" w:type="dxa"/>
              <w:right w:w="100" w:type="dxa"/>
            </w:tcMar>
            <w:vAlign w:val="top"/>
          </w:tcPr>
          <w:p w14:paraId="000002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Officers will input the student’s sanction details and status.</w:t>
            </w:r>
          </w:p>
        </w:tc>
        <w:tc>
          <w:tcPr>
            <w:shd w:val="clear" w:color="auto" w:fill="auto"/>
            <w:tcMar>
              <w:top w:w="100" w:type="dxa"/>
              <w:left w:w="100" w:type="dxa"/>
              <w:bottom w:w="100" w:type="dxa"/>
              <w:right w:w="100" w:type="dxa"/>
            </w:tcMar>
            <w:vAlign w:val="top"/>
          </w:tcPr>
          <w:p w14:paraId="000002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Display the details of the student’s sanction on each student’s account.</w:t>
            </w:r>
          </w:p>
        </w:tc>
        <w:tc>
          <w:tcPr>
            <w:shd w:val="clear" w:color="auto" w:fill="auto"/>
            <w:tcMar>
              <w:top w:w="100" w:type="dxa"/>
              <w:left w:w="100" w:type="dxa"/>
              <w:bottom w:w="100" w:type="dxa"/>
              <w:right w:w="100" w:type="dxa"/>
            </w:tcMar>
            <w:vAlign w:val="top"/>
          </w:tcPr>
          <w:p w14:paraId="000002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Store the data in the database for input and fetch  for display</w:t>
            </w:r>
          </w:p>
        </w:tc>
        <w:tc>
          <w:tcPr>
            <w:tcBorders>
              <w:right w:val="single" w:color="FFFFFF" w:sz="8" w:space="0"/>
            </w:tcBorders>
            <w:shd w:val="clear" w:color="auto" w:fill="auto"/>
            <w:tcMar>
              <w:top w:w="100" w:type="dxa"/>
              <w:left w:w="100" w:type="dxa"/>
              <w:bottom w:w="100" w:type="dxa"/>
              <w:right w:w="100" w:type="dxa"/>
            </w:tcMar>
            <w:vAlign w:val="top"/>
          </w:tcPr>
          <w:p w14:paraId="000002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Officer/User</w:t>
            </w:r>
          </w:p>
        </w:tc>
      </w:tr>
      <w:tr w14:paraId="6A17D3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14:paraId="000002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Clearance</w:t>
            </w:r>
          </w:p>
        </w:tc>
        <w:tc>
          <w:tcPr>
            <w:shd w:val="clear" w:color="auto" w:fill="auto"/>
            <w:tcMar>
              <w:top w:w="100" w:type="dxa"/>
              <w:left w:w="100" w:type="dxa"/>
              <w:bottom w:w="100" w:type="dxa"/>
              <w:right w:w="100" w:type="dxa"/>
            </w:tcMar>
            <w:vAlign w:val="top"/>
          </w:tcPr>
          <w:p w14:paraId="000002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 xml:space="preserve">The system will be based on the sanction status of the student. </w:t>
            </w:r>
          </w:p>
        </w:tc>
        <w:tc>
          <w:tcPr>
            <w:shd w:val="clear" w:color="auto" w:fill="auto"/>
            <w:tcMar>
              <w:top w:w="100" w:type="dxa"/>
              <w:left w:w="100" w:type="dxa"/>
              <w:bottom w:w="100" w:type="dxa"/>
              <w:right w:w="100" w:type="dxa"/>
            </w:tcMar>
            <w:vAlign w:val="top"/>
          </w:tcPr>
          <w:p w14:paraId="000002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The student will view their clearance status.</w:t>
            </w:r>
          </w:p>
        </w:tc>
        <w:tc>
          <w:tcPr>
            <w:shd w:val="clear" w:color="auto" w:fill="auto"/>
            <w:tcMar>
              <w:top w:w="100" w:type="dxa"/>
              <w:left w:w="100" w:type="dxa"/>
              <w:bottom w:w="100" w:type="dxa"/>
              <w:right w:w="100" w:type="dxa"/>
            </w:tcMar>
            <w:vAlign w:val="top"/>
          </w:tcPr>
          <w:p w14:paraId="000002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Fetch the data from sanction and display the clearance status</w:t>
            </w:r>
          </w:p>
        </w:tc>
        <w:tc>
          <w:tcPr>
            <w:tcBorders>
              <w:right w:val="single" w:color="FFFFFF" w:sz="8" w:space="0"/>
            </w:tcBorders>
            <w:shd w:val="clear" w:color="auto" w:fill="auto"/>
            <w:tcMar>
              <w:top w:w="100" w:type="dxa"/>
              <w:left w:w="100" w:type="dxa"/>
              <w:bottom w:w="100" w:type="dxa"/>
              <w:right w:w="100" w:type="dxa"/>
            </w:tcMar>
            <w:vAlign w:val="top"/>
          </w:tcPr>
          <w:p w14:paraId="000002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sz w:val="24"/>
                <w:szCs w:val="24"/>
              </w:rPr>
            </w:pPr>
            <w:r>
              <w:rPr>
                <w:rFonts w:ascii="Georgia" w:hAnsi="Georgia" w:eastAsia="Georgia" w:cs="Georgia"/>
                <w:sz w:val="24"/>
                <w:szCs w:val="24"/>
                <w:rtl w:val="0"/>
              </w:rPr>
              <w:t>User</w:t>
            </w:r>
          </w:p>
        </w:tc>
      </w:tr>
    </w:tbl>
    <w:p w14:paraId="000002BF">
      <w:pPr>
        <w:spacing w:before="240" w:after="240" w:line="480" w:lineRule="auto"/>
        <w:ind w:left="0" w:firstLine="0"/>
        <w:jc w:val="both"/>
        <w:rPr>
          <w:rFonts w:ascii="Georgia" w:hAnsi="Georgia" w:eastAsia="Georgia" w:cs="Georgia"/>
          <w:b/>
          <w:sz w:val="24"/>
          <w:szCs w:val="24"/>
        </w:rPr>
      </w:pPr>
    </w:p>
    <w:p w14:paraId="000002C0">
      <w:pPr>
        <w:spacing w:before="240" w:after="240" w:line="480" w:lineRule="auto"/>
        <w:ind w:left="0" w:firstLine="0"/>
        <w:jc w:val="both"/>
        <w:rPr>
          <w:rFonts w:ascii="Georgia" w:hAnsi="Georgia" w:eastAsia="Georgia" w:cs="Georgia"/>
          <w:sz w:val="24"/>
          <w:szCs w:val="24"/>
        </w:rPr>
      </w:pPr>
      <w:r>
        <w:rPr>
          <w:rFonts w:ascii="Georgia" w:hAnsi="Georgia" w:eastAsia="Georgia" w:cs="Georgia"/>
          <w:b/>
          <w:sz w:val="24"/>
          <w:szCs w:val="24"/>
          <w:rtl w:val="0"/>
        </w:rPr>
        <w:tab/>
      </w:r>
      <w:r>
        <w:rPr>
          <w:rFonts w:ascii="Georgia" w:hAnsi="Georgia" w:eastAsia="Georgia" w:cs="Georgia"/>
          <w:sz w:val="24"/>
          <w:szCs w:val="24"/>
          <w:rtl w:val="0"/>
        </w:rPr>
        <w:t>The data displayed on the functional requirements are the functions that must be implemented in the Organization Management System. This includes the input, process, output, storage of data, and who is in control of the five management tasks.</w:t>
      </w:r>
    </w:p>
    <w:p w14:paraId="000002C1">
      <w:pPr>
        <w:spacing w:line="480" w:lineRule="auto"/>
        <w:jc w:val="both"/>
        <w:rPr>
          <w:rFonts w:ascii="Georgia" w:hAnsi="Georgia" w:eastAsia="Georgia" w:cs="Georgia"/>
          <w:b/>
          <w:sz w:val="24"/>
          <w:szCs w:val="24"/>
        </w:rPr>
      </w:pPr>
    </w:p>
    <w:p w14:paraId="000002C2">
      <w:pPr>
        <w:spacing w:line="480" w:lineRule="auto"/>
        <w:jc w:val="both"/>
        <w:rPr>
          <w:rFonts w:ascii="Georgia" w:hAnsi="Georgia" w:eastAsia="Georgia" w:cs="Georgia"/>
          <w:b/>
          <w:sz w:val="24"/>
          <w:szCs w:val="24"/>
        </w:rPr>
      </w:pPr>
    </w:p>
    <w:p w14:paraId="000002C3">
      <w:pPr>
        <w:spacing w:line="480" w:lineRule="auto"/>
        <w:jc w:val="both"/>
        <w:rPr>
          <w:rFonts w:ascii="Georgia" w:hAnsi="Georgia" w:eastAsia="Georgia" w:cs="Georgia"/>
          <w:b/>
          <w:sz w:val="24"/>
          <w:szCs w:val="24"/>
        </w:rPr>
      </w:pPr>
      <w:r>
        <w:rPr>
          <w:rFonts w:ascii="Georgia" w:hAnsi="Georgia" w:eastAsia="Georgia" w:cs="Georgia"/>
          <w:b/>
          <w:sz w:val="24"/>
          <w:szCs w:val="24"/>
          <w:rtl w:val="0"/>
        </w:rPr>
        <w:t>PROJECT TIMELINE</w:t>
      </w:r>
    </w:p>
    <w:p w14:paraId="000002C4">
      <w:pPr>
        <w:spacing w:line="480" w:lineRule="auto"/>
        <w:jc w:val="center"/>
        <w:rPr>
          <w:rFonts w:ascii="Georgia" w:hAnsi="Georgia" w:eastAsia="Georgia" w:cs="Georgia"/>
          <w:sz w:val="24"/>
          <w:szCs w:val="24"/>
        </w:rPr>
      </w:pPr>
    </w:p>
    <w:tbl>
      <w:tblPr>
        <w:tblStyle w:val="35"/>
        <w:tblW w:w="93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40"/>
        <w:gridCol w:w="255"/>
        <w:gridCol w:w="270"/>
        <w:gridCol w:w="285"/>
        <w:gridCol w:w="270"/>
        <w:gridCol w:w="285"/>
        <w:gridCol w:w="255"/>
        <w:gridCol w:w="270"/>
        <w:gridCol w:w="285"/>
        <w:gridCol w:w="285"/>
        <w:gridCol w:w="270"/>
        <w:gridCol w:w="270"/>
        <w:gridCol w:w="255"/>
        <w:gridCol w:w="270"/>
        <w:gridCol w:w="270"/>
        <w:gridCol w:w="270"/>
        <w:gridCol w:w="270"/>
        <w:gridCol w:w="270"/>
        <w:gridCol w:w="270"/>
        <w:gridCol w:w="270"/>
        <w:gridCol w:w="270"/>
        <w:gridCol w:w="270"/>
        <w:gridCol w:w="270"/>
        <w:gridCol w:w="270"/>
        <w:gridCol w:w="270"/>
        <w:gridCol w:w="270"/>
        <w:gridCol w:w="270"/>
        <w:gridCol w:w="270"/>
        <w:gridCol w:w="270"/>
      </w:tblGrid>
      <w:tr w14:paraId="065CA9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restart"/>
            <w:shd w:val="clear" w:color="auto" w:fill="auto"/>
            <w:tcMar>
              <w:top w:w="100" w:type="dxa"/>
              <w:left w:w="100" w:type="dxa"/>
              <w:bottom w:w="100" w:type="dxa"/>
              <w:right w:w="100" w:type="dxa"/>
            </w:tcMar>
            <w:vAlign w:val="top"/>
          </w:tcPr>
          <w:p w14:paraId="000002C5">
            <w:pPr>
              <w:widowControl w:val="0"/>
              <w:spacing w:line="480" w:lineRule="auto"/>
              <w:jc w:val="center"/>
              <w:rPr>
                <w:rFonts w:ascii="Georgia" w:hAnsi="Georgia" w:eastAsia="Georgia" w:cs="Georgia"/>
                <w:sz w:val="24"/>
                <w:szCs w:val="24"/>
              </w:rPr>
            </w:pPr>
          </w:p>
          <w:p w14:paraId="000002C6">
            <w:pPr>
              <w:widowControl w:val="0"/>
              <w:spacing w:line="480" w:lineRule="auto"/>
              <w:jc w:val="center"/>
              <w:rPr>
                <w:rFonts w:ascii="Georgia" w:hAnsi="Georgia" w:eastAsia="Georgia" w:cs="Georgia"/>
                <w:b/>
                <w:sz w:val="24"/>
                <w:szCs w:val="24"/>
              </w:rPr>
            </w:pPr>
            <w:r>
              <w:rPr>
                <w:rFonts w:ascii="Georgia" w:hAnsi="Georgia" w:eastAsia="Georgia" w:cs="Georgia"/>
                <w:b/>
                <w:sz w:val="24"/>
                <w:szCs w:val="24"/>
                <w:rtl w:val="0"/>
              </w:rPr>
              <w:t>Activities</w:t>
            </w:r>
          </w:p>
        </w:tc>
        <w:tc>
          <w:tcPr>
            <w:gridSpan w:val="4"/>
            <w:shd w:val="clear" w:color="auto" w:fill="auto"/>
            <w:tcMar>
              <w:top w:w="100" w:type="dxa"/>
              <w:left w:w="100" w:type="dxa"/>
              <w:bottom w:w="100" w:type="dxa"/>
              <w:right w:w="100" w:type="dxa"/>
            </w:tcMar>
            <w:vAlign w:val="top"/>
          </w:tcPr>
          <w:p w14:paraId="000002C7">
            <w:pPr>
              <w:widowControl w:val="0"/>
              <w:spacing w:line="480" w:lineRule="auto"/>
              <w:jc w:val="center"/>
              <w:rPr>
                <w:rFonts w:ascii="Georgia" w:hAnsi="Georgia" w:eastAsia="Georgia" w:cs="Georgia"/>
                <w:b/>
                <w:sz w:val="24"/>
                <w:szCs w:val="24"/>
              </w:rPr>
            </w:pPr>
            <w:r>
              <w:rPr>
                <w:rFonts w:ascii="Georgia" w:hAnsi="Georgia" w:eastAsia="Georgia" w:cs="Georgia"/>
                <w:b/>
                <w:sz w:val="24"/>
                <w:szCs w:val="24"/>
                <w:rtl w:val="0"/>
              </w:rPr>
              <w:t>Jan</w:t>
            </w:r>
          </w:p>
        </w:tc>
        <w:tc>
          <w:tcPr>
            <w:gridSpan w:val="4"/>
            <w:shd w:val="clear" w:color="auto" w:fill="auto"/>
            <w:tcMar>
              <w:top w:w="100" w:type="dxa"/>
              <w:left w:w="100" w:type="dxa"/>
              <w:bottom w:w="100" w:type="dxa"/>
              <w:right w:w="100" w:type="dxa"/>
            </w:tcMar>
            <w:vAlign w:val="top"/>
          </w:tcPr>
          <w:p w14:paraId="000002CB">
            <w:pPr>
              <w:widowControl w:val="0"/>
              <w:spacing w:line="480" w:lineRule="auto"/>
              <w:jc w:val="center"/>
              <w:rPr>
                <w:rFonts w:ascii="Georgia" w:hAnsi="Georgia" w:eastAsia="Georgia" w:cs="Georgia"/>
                <w:b/>
                <w:sz w:val="24"/>
                <w:szCs w:val="24"/>
              </w:rPr>
            </w:pPr>
            <w:r>
              <w:rPr>
                <w:rFonts w:ascii="Georgia" w:hAnsi="Georgia" w:eastAsia="Georgia" w:cs="Georgia"/>
                <w:b/>
                <w:sz w:val="24"/>
                <w:szCs w:val="24"/>
                <w:rtl w:val="0"/>
              </w:rPr>
              <w:t>Feb</w:t>
            </w:r>
          </w:p>
        </w:tc>
        <w:tc>
          <w:tcPr>
            <w:gridSpan w:val="4"/>
            <w:shd w:val="clear" w:color="auto" w:fill="auto"/>
            <w:tcMar>
              <w:top w:w="100" w:type="dxa"/>
              <w:left w:w="100" w:type="dxa"/>
              <w:bottom w:w="100" w:type="dxa"/>
              <w:right w:w="100" w:type="dxa"/>
            </w:tcMar>
            <w:vAlign w:val="top"/>
          </w:tcPr>
          <w:p w14:paraId="000002CF">
            <w:pPr>
              <w:widowControl w:val="0"/>
              <w:spacing w:line="480" w:lineRule="auto"/>
              <w:jc w:val="center"/>
              <w:rPr>
                <w:rFonts w:ascii="Georgia" w:hAnsi="Georgia" w:eastAsia="Georgia" w:cs="Georgia"/>
                <w:b/>
                <w:sz w:val="24"/>
                <w:szCs w:val="24"/>
              </w:rPr>
            </w:pPr>
            <w:r>
              <w:rPr>
                <w:rFonts w:ascii="Georgia" w:hAnsi="Georgia" w:eastAsia="Georgia" w:cs="Georgia"/>
                <w:b/>
                <w:sz w:val="24"/>
                <w:szCs w:val="24"/>
                <w:rtl w:val="0"/>
              </w:rPr>
              <w:t>Mar</w:t>
            </w:r>
          </w:p>
        </w:tc>
        <w:tc>
          <w:tcPr>
            <w:gridSpan w:val="4"/>
            <w:shd w:val="clear" w:color="auto" w:fill="auto"/>
            <w:tcMar>
              <w:top w:w="100" w:type="dxa"/>
              <w:left w:w="100" w:type="dxa"/>
              <w:bottom w:w="100" w:type="dxa"/>
              <w:right w:w="100" w:type="dxa"/>
            </w:tcMar>
            <w:vAlign w:val="top"/>
          </w:tcPr>
          <w:p w14:paraId="000002D3">
            <w:pPr>
              <w:widowControl w:val="0"/>
              <w:spacing w:line="480" w:lineRule="auto"/>
              <w:jc w:val="center"/>
              <w:rPr>
                <w:rFonts w:ascii="Georgia" w:hAnsi="Georgia" w:eastAsia="Georgia" w:cs="Georgia"/>
                <w:b/>
                <w:sz w:val="24"/>
                <w:szCs w:val="24"/>
              </w:rPr>
            </w:pPr>
            <w:r>
              <w:rPr>
                <w:rFonts w:ascii="Georgia" w:hAnsi="Georgia" w:eastAsia="Georgia" w:cs="Georgia"/>
                <w:b/>
                <w:sz w:val="24"/>
                <w:szCs w:val="24"/>
                <w:rtl w:val="0"/>
              </w:rPr>
              <w:t>Apr</w:t>
            </w:r>
          </w:p>
        </w:tc>
        <w:tc>
          <w:tcPr>
            <w:gridSpan w:val="4"/>
            <w:shd w:val="clear" w:color="auto" w:fill="auto"/>
            <w:tcMar>
              <w:top w:w="100" w:type="dxa"/>
              <w:left w:w="100" w:type="dxa"/>
              <w:bottom w:w="100" w:type="dxa"/>
              <w:right w:w="100" w:type="dxa"/>
            </w:tcMar>
            <w:vAlign w:val="top"/>
          </w:tcPr>
          <w:p w14:paraId="000002D7">
            <w:pPr>
              <w:widowControl w:val="0"/>
              <w:spacing w:line="480" w:lineRule="auto"/>
              <w:jc w:val="center"/>
              <w:rPr>
                <w:rFonts w:ascii="Georgia" w:hAnsi="Georgia" w:eastAsia="Georgia" w:cs="Georgia"/>
                <w:b/>
                <w:sz w:val="24"/>
                <w:szCs w:val="24"/>
              </w:rPr>
            </w:pPr>
            <w:r>
              <w:rPr>
                <w:rFonts w:ascii="Georgia" w:hAnsi="Georgia" w:eastAsia="Georgia" w:cs="Georgia"/>
                <w:b/>
                <w:sz w:val="24"/>
                <w:szCs w:val="24"/>
                <w:rtl w:val="0"/>
              </w:rPr>
              <w:t>May</w:t>
            </w:r>
          </w:p>
        </w:tc>
        <w:tc>
          <w:tcPr>
            <w:gridSpan w:val="4"/>
            <w:shd w:val="clear" w:color="auto" w:fill="auto"/>
            <w:tcMar>
              <w:top w:w="100" w:type="dxa"/>
              <w:left w:w="100" w:type="dxa"/>
              <w:bottom w:w="100" w:type="dxa"/>
              <w:right w:w="100" w:type="dxa"/>
            </w:tcMar>
            <w:vAlign w:val="top"/>
          </w:tcPr>
          <w:p w14:paraId="000002DB">
            <w:pPr>
              <w:widowControl w:val="0"/>
              <w:spacing w:line="480" w:lineRule="auto"/>
              <w:jc w:val="center"/>
              <w:rPr>
                <w:rFonts w:ascii="Georgia" w:hAnsi="Georgia" w:eastAsia="Georgia" w:cs="Georgia"/>
                <w:b/>
                <w:sz w:val="24"/>
                <w:szCs w:val="24"/>
              </w:rPr>
            </w:pPr>
            <w:r>
              <w:rPr>
                <w:rFonts w:ascii="Georgia" w:hAnsi="Georgia" w:eastAsia="Georgia" w:cs="Georgia"/>
                <w:b/>
                <w:sz w:val="24"/>
                <w:szCs w:val="24"/>
                <w:rtl w:val="0"/>
              </w:rPr>
              <w:t>Jun</w:t>
            </w:r>
          </w:p>
        </w:tc>
        <w:tc>
          <w:tcPr>
            <w:gridSpan w:val="4"/>
            <w:shd w:val="clear" w:color="auto" w:fill="auto"/>
            <w:tcMar>
              <w:top w:w="100" w:type="dxa"/>
              <w:left w:w="100" w:type="dxa"/>
              <w:bottom w:w="100" w:type="dxa"/>
              <w:right w:w="100" w:type="dxa"/>
            </w:tcMar>
            <w:vAlign w:val="top"/>
          </w:tcPr>
          <w:p w14:paraId="000002DF">
            <w:pPr>
              <w:widowControl w:val="0"/>
              <w:spacing w:line="480" w:lineRule="auto"/>
              <w:jc w:val="center"/>
              <w:rPr>
                <w:rFonts w:ascii="Georgia" w:hAnsi="Georgia" w:eastAsia="Georgia" w:cs="Georgia"/>
                <w:b/>
                <w:sz w:val="24"/>
                <w:szCs w:val="24"/>
              </w:rPr>
            </w:pPr>
            <w:r>
              <w:rPr>
                <w:rFonts w:ascii="Georgia" w:hAnsi="Georgia" w:eastAsia="Georgia" w:cs="Georgia"/>
                <w:b/>
                <w:sz w:val="24"/>
                <w:szCs w:val="24"/>
                <w:rtl w:val="0"/>
              </w:rPr>
              <w:t>Jul</w:t>
            </w:r>
          </w:p>
        </w:tc>
      </w:tr>
      <w:tr w14:paraId="734B71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continue"/>
            <w:shd w:val="clear" w:color="auto" w:fill="auto"/>
            <w:tcMar>
              <w:top w:w="100" w:type="dxa"/>
              <w:left w:w="100" w:type="dxa"/>
              <w:bottom w:w="100" w:type="dxa"/>
              <w:right w:w="100" w:type="dxa"/>
            </w:tcMar>
            <w:vAlign w:val="top"/>
          </w:tcPr>
          <w:p w14:paraId="000002E3">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2E4">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1</w:t>
            </w:r>
          </w:p>
        </w:tc>
        <w:tc>
          <w:tcPr>
            <w:shd w:val="clear" w:color="auto" w:fill="auto"/>
            <w:tcMar>
              <w:top w:w="100" w:type="dxa"/>
              <w:left w:w="100" w:type="dxa"/>
              <w:bottom w:w="100" w:type="dxa"/>
              <w:right w:w="100" w:type="dxa"/>
            </w:tcMar>
            <w:vAlign w:val="top"/>
          </w:tcPr>
          <w:p w14:paraId="000002E5">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2</w:t>
            </w:r>
          </w:p>
        </w:tc>
        <w:tc>
          <w:tcPr>
            <w:shd w:val="clear" w:color="auto" w:fill="auto"/>
            <w:tcMar>
              <w:top w:w="100" w:type="dxa"/>
              <w:left w:w="100" w:type="dxa"/>
              <w:bottom w:w="100" w:type="dxa"/>
              <w:right w:w="100" w:type="dxa"/>
            </w:tcMar>
            <w:vAlign w:val="top"/>
          </w:tcPr>
          <w:p w14:paraId="000002E6">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3</w:t>
            </w:r>
          </w:p>
        </w:tc>
        <w:tc>
          <w:tcPr>
            <w:shd w:val="clear" w:color="auto" w:fill="auto"/>
            <w:tcMar>
              <w:top w:w="100" w:type="dxa"/>
              <w:left w:w="100" w:type="dxa"/>
              <w:bottom w:w="100" w:type="dxa"/>
              <w:right w:w="100" w:type="dxa"/>
            </w:tcMar>
            <w:vAlign w:val="top"/>
          </w:tcPr>
          <w:p w14:paraId="000002E7">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4</w:t>
            </w:r>
          </w:p>
        </w:tc>
        <w:tc>
          <w:tcPr>
            <w:shd w:val="clear" w:color="auto" w:fill="auto"/>
            <w:tcMar>
              <w:top w:w="100" w:type="dxa"/>
              <w:left w:w="100" w:type="dxa"/>
              <w:bottom w:w="100" w:type="dxa"/>
              <w:right w:w="100" w:type="dxa"/>
            </w:tcMar>
            <w:vAlign w:val="top"/>
          </w:tcPr>
          <w:p w14:paraId="000002E8">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1</w:t>
            </w:r>
          </w:p>
        </w:tc>
        <w:tc>
          <w:tcPr>
            <w:shd w:val="clear" w:color="auto" w:fill="auto"/>
            <w:tcMar>
              <w:top w:w="100" w:type="dxa"/>
              <w:left w:w="100" w:type="dxa"/>
              <w:bottom w:w="100" w:type="dxa"/>
              <w:right w:w="100" w:type="dxa"/>
            </w:tcMar>
            <w:vAlign w:val="top"/>
          </w:tcPr>
          <w:p w14:paraId="000002E9">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2</w:t>
            </w:r>
          </w:p>
        </w:tc>
        <w:tc>
          <w:tcPr>
            <w:shd w:val="clear" w:color="auto" w:fill="auto"/>
            <w:tcMar>
              <w:top w:w="100" w:type="dxa"/>
              <w:left w:w="100" w:type="dxa"/>
              <w:bottom w:w="100" w:type="dxa"/>
              <w:right w:w="100" w:type="dxa"/>
            </w:tcMar>
            <w:vAlign w:val="top"/>
          </w:tcPr>
          <w:p w14:paraId="000002EA">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3</w:t>
            </w:r>
          </w:p>
        </w:tc>
        <w:tc>
          <w:tcPr>
            <w:shd w:val="clear" w:color="auto" w:fill="auto"/>
            <w:tcMar>
              <w:top w:w="100" w:type="dxa"/>
              <w:left w:w="100" w:type="dxa"/>
              <w:bottom w:w="100" w:type="dxa"/>
              <w:right w:w="100" w:type="dxa"/>
            </w:tcMar>
            <w:vAlign w:val="top"/>
          </w:tcPr>
          <w:p w14:paraId="000002EB">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4</w:t>
            </w:r>
          </w:p>
        </w:tc>
        <w:tc>
          <w:tcPr>
            <w:shd w:val="clear" w:color="auto" w:fill="auto"/>
            <w:tcMar>
              <w:top w:w="100" w:type="dxa"/>
              <w:left w:w="100" w:type="dxa"/>
              <w:bottom w:w="100" w:type="dxa"/>
              <w:right w:w="100" w:type="dxa"/>
            </w:tcMar>
            <w:vAlign w:val="top"/>
          </w:tcPr>
          <w:p w14:paraId="000002EC">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1</w:t>
            </w:r>
          </w:p>
        </w:tc>
        <w:tc>
          <w:tcPr>
            <w:shd w:val="clear" w:color="auto" w:fill="auto"/>
            <w:tcMar>
              <w:top w:w="100" w:type="dxa"/>
              <w:left w:w="100" w:type="dxa"/>
              <w:bottom w:w="100" w:type="dxa"/>
              <w:right w:w="100" w:type="dxa"/>
            </w:tcMar>
            <w:vAlign w:val="top"/>
          </w:tcPr>
          <w:p w14:paraId="000002ED">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2</w:t>
            </w:r>
          </w:p>
        </w:tc>
        <w:tc>
          <w:tcPr>
            <w:shd w:val="clear" w:color="auto" w:fill="auto"/>
            <w:tcMar>
              <w:top w:w="100" w:type="dxa"/>
              <w:left w:w="100" w:type="dxa"/>
              <w:bottom w:w="100" w:type="dxa"/>
              <w:right w:w="100" w:type="dxa"/>
            </w:tcMar>
            <w:vAlign w:val="top"/>
          </w:tcPr>
          <w:p w14:paraId="000002EE">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3</w:t>
            </w:r>
          </w:p>
        </w:tc>
        <w:tc>
          <w:tcPr>
            <w:shd w:val="clear" w:color="auto" w:fill="auto"/>
            <w:tcMar>
              <w:top w:w="100" w:type="dxa"/>
              <w:left w:w="100" w:type="dxa"/>
              <w:bottom w:w="100" w:type="dxa"/>
              <w:right w:w="100" w:type="dxa"/>
            </w:tcMar>
            <w:vAlign w:val="top"/>
          </w:tcPr>
          <w:p w14:paraId="000002EF">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4</w:t>
            </w:r>
          </w:p>
        </w:tc>
        <w:tc>
          <w:tcPr>
            <w:shd w:val="clear" w:color="auto" w:fill="auto"/>
            <w:tcMar>
              <w:top w:w="100" w:type="dxa"/>
              <w:left w:w="100" w:type="dxa"/>
              <w:bottom w:w="100" w:type="dxa"/>
              <w:right w:w="100" w:type="dxa"/>
            </w:tcMar>
            <w:vAlign w:val="top"/>
          </w:tcPr>
          <w:p w14:paraId="000002F0">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1</w:t>
            </w:r>
          </w:p>
        </w:tc>
        <w:tc>
          <w:tcPr>
            <w:shd w:val="clear" w:color="auto" w:fill="auto"/>
            <w:tcMar>
              <w:top w:w="100" w:type="dxa"/>
              <w:left w:w="100" w:type="dxa"/>
              <w:bottom w:w="100" w:type="dxa"/>
              <w:right w:w="100" w:type="dxa"/>
            </w:tcMar>
            <w:vAlign w:val="top"/>
          </w:tcPr>
          <w:p w14:paraId="000002F1">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2</w:t>
            </w:r>
          </w:p>
        </w:tc>
        <w:tc>
          <w:tcPr>
            <w:shd w:val="clear" w:color="auto" w:fill="auto"/>
            <w:tcMar>
              <w:top w:w="100" w:type="dxa"/>
              <w:left w:w="100" w:type="dxa"/>
              <w:bottom w:w="100" w:type="dxa"/>
              <w:right w:w="100" w:type="dxa"/>
            </w:tcMar>
            <w:vAlign w:val="top"/>
          </w:tcPr>
          <w:p w14:paraId="000002F2">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3</w:t>
            </w:r>
          </w:p>
        </w:tc>
        <w:tc>
          <w:tcPr>
            <w:shd w:val="clear" w:color="auto" w:fill="auto"/>
            <w:tcMar>
              <w:top w:w="100" w:type="dxa"/>
              <w:left w:w="100" w:type="dxa"/>
              <w:bottom w:w="100" w:type="dxa"/>
              <w:right w:w="100" w:type="dxa"/>
            </w:tcMar>
            <w:vAlign w:val="top"/>
          </w:tcPr>
          <w:p w14:paraId="000002F3">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4</w:t>
            </w:r>
          </w:p>
        </w:tc>
        <w:tc>
          <w:tcPr>
            <w:shd w:val="clear" w:color="auto" w:fill="auto"/>
            <w:tcMar>
              <w:top w:w="100" w:type="dxa"/>
              <w:left w:w="100" w:type="dxa"/>
              <w:bottom w:w="100" w:type="dxa"/>
              <w:right w:w="100" w:type="dxa"/>
            </w:tcMar>
            <w:vAlign w:val="top"/>
          </w:tcPr>
          <w:p w14:paraId="000002F4">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1</w:t>
            </w:r>
          </w:p>
        </w:tc>
        <w:tc>
          <w:tcPr>
            <w:shd w:val="clear" w:color="auto" w:fill="auto"/>
            <w:tcMar>
              <w:top w:w="100" w:type="dxa"/>
              <w:left w:w="100" w:type="dxa"/>
              <w:bottom w:w="100" w:type="dxa"/>
              <w:right w:w="100" w:type="dxa"/>
            </w:tcMar>
            <w:vAlign w:val="top"/>
          </w:tcPr>
          <w:p w14:paraId="000002F5">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2</w:t>
            </w:r>
          </w:p>
        </w:tc>
        <w:tc>
          <w:tcPr>
            <w:shd w:val="clear" w:color="auto" w:fill="auto"/>
            <w:tcMar>
              <w:top w:w="100" w:type="dxa"/>
              <w:left w:w="100" w:type="dxa"/>
              <w:bottom w:w="100" w:type="dxa"/>
              <w:right w:w="100" w:type="dxa"/>
            </w:tcMar>
            <w:vAlign w:val="top"/>
          </w:tcPr>
          <w:p w14:paraId="000002F6">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3</w:t>
            </w:r>
          </w:p>
        </w:tc>
        <w:tc>
          <w:tcPr>
            <w:shd w:val="clear" w:color="auto" w:fill="auto"/>
            <w:tcMar>
              <w:top w:w="100" w:type="dxa"/>
              <w:left w:w="100" w:type="dxa"/>
              <w:bottom w:w="100" w:type="dxa"/>
              <w:right w:w="100" w:type="dxa"/>
            </w:tcMar>
            <w:vAlign w:val="top"/>
          </w:tcPr>
          <w:p w14:paraId="000002F7">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4</w:t>
            </w:r>
          </w:p>
        </w:tc>
        <w:tc>
          <w:tcPr>
            <w:shd w:val="clear" w:color="auto" w:fill="auto"/>
            <w:tcMar>
              <w:top w:w="100" w:type="dxa"/>
              <w:left w:w="100" w:type="dxa"/>
              <w:bottom w:w="100" w:type="dxa"/>
              <w:right w:w="100" w:type="dxa"/>
            </w:tcMar>
            <w:vAlign w:val="top"/>
          </w:tcPr>
          <w:p w14:paraId="000002F8">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1</w:t>
            </w:r>
          </w:p>
        </w:tc>
        <w:tc>
          <w:tcPr>
            <w:shd w:val="clear" w:color="auto" w:fill="auto"/>
            <w:tcMar>
              <w:top w:w="100" w:type="dxa"/>
              <w:left w:w="100" w:type="dxa"/>
              <w:bottom w:w="100" w:type="dxa"/>
              <w:right w:w="100" w:type="dxa"/>
            </w:tcMar>
            <w:vAlign w:val="top"/>
          </w:tcPr>
          <w:p w14:paraId="000002F9">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2</w:t>
            </w:r>
          </w:p>
        </w:tc>
        <w:tc>
          <w:tcPr>
            <w:shd w:val="clear" w:color="auto" w:fill="auto"/>
            <w:tcMar>
              <w:top w:w="100" w:type="dxa"/>
              <w:left w:w="100" w:type="dxa"/>
              <w:bottom w:w="100" w:type="dxa"/>
              <w:right w:w="100" w:type="dxa"/>
            </w:tcMar>
            <w:vAlign w:val="top"/>
          </w:tcPr>
          <w:p w14:paraId="000002FA">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3</w:t>
            </w:r>
          </w:p>
        </w:tc>
        <w:tc>
          <w:tcPr>
            <w:shd w:val="clear" w:color="auto" w:fill="auto"/>
            <w:tcMar>
              <w:top w:w="100" w:type="dxa"/>
              <w:left w:w="100" w:type="dxa"/>
              <w:bottom w:w="100" w:type="dxa"/>
              <w:right w:w="100" w:type="dxa"/>
            </w:tcMar>
            <w:vAlign w:val="top"/>
          </w:tcPr>
          <w:p w14:paraId="000002FB">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4</w:t>
            </w:r>
          </w:p>
        </w:tc>
        <w:tc>
          <w:tcPr>
            <w:shd w:val="clear" w:color="auto" w:fill="auto"/>
            <w:tcMar>
              <w:top w:w="100" w:type="dxa"/>
              <w:left w:w="100" w:type="dxa"/>
              <w:bottom w:w="100" w:type="dxa"/>
              <w:right w:w="100" w:type="dxa"/>
            </w:tcMar>
            <w:vAlign w:val="top"/>
          </w:tcPr>
          <w:p w14:paraId="000002FC">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1</w:t>
            </w:r>
          </w:p>
        </w:tc>
        <w:tc>
          <w:tcPr>
            <w:shd w:val="clear" w:color="auto" w:fill="auto"/>
            <w:tcMar>
              <w:top w:w="100" w:type="dxa"/>
              <w:left w:w="100" w:type="dxa"/>
              <w:bottom w:w="100" w:type="dxa"/>
              <w:right w:w="100" w:type="dxa"/>
            </w:tcMar>
            <w:vAlign w:val="top"/>
          </w:tcPr>
          <w:p w14:paraId="000002FD">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2</w:t>
            </w:r>
          </w:p>
        </w:tc>
        <w:tc>
          <w:tcPr>
            <w:shd w:val="clear" w:color="auto" w:fill="auto"/>
            <w:tcMar>
              <w:top w:w="100" w:type="dxa"/>
              <w:left w:w="100" w:type="dxa"/>
              <w:bottom w:w="100" w:type="dxa"/>
              <w:right w:w="100" w:type="dxa"/>
            </w:tcMar>
            <w:vAlign w:val="top"/>
          </w:tcPr>
          <w:p w14:paraId="000002FE">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3</w:t>
            </w:r>
          </w:p>
        </w:tc>
        <w:tc>
          <w:tcPr>
            <w:shd w:val="clear" w:color="auto" w:fill="auto"/>
            <w:tcMar>
              <w:top w:w="100" w:type="dxa"/>
              <w:left w:w="100" w:type="dxa"/>
              <w:bottom w:w="100" w:type="dxa"/>
              <w:right w:w="100" w:type="dxa"/>
            </w:tcMar>
            <w:vAlign w:val="top"/>
          </w:tcPr>
          <w:p w14:paraId="000002FF">
            <w:pPr>
              <w:widowControl w:val="0"/>
              <w:spacing w:line="480" w:lineRule="auto"/>
              <w:jc w:val="center"/>
              <w:rPr>
                <w:rFonts w:ascii="Georgia" w:hAnsi="Georgia" w:eastAsia="Georgia" w:cs="Georgia"/>
                <w:sz w:val="24"/>
                <w:szCs w:val="24"/>
              </w:rPr>
            </w:pPr>
            <w:r>
              <w:rPr>
                <w:rFonts w:ascii="Georgia" w:hAnsi="Georgia" w:eastAsia="Georgia" w:cs="Georgia"/>
                <w:sz w:val="24"/>
                <w:szCs w:val="24"/>
                <w:rtl w:val="0"/>
              </w:rPr>
              <w:t>4</w:t>
            </w:r>
          </w:p>
        </w:tc>
      </w:tr>
      <w:tr w14:paraId="4D7031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00">
            <w:pPr>
              <w:widowControl w:val="0"/>
              <w:spacing w:line="480" w:lineRule="auto"/>
              <w:rPr>
                <w:rFonts w:ascii="Georgia" w:hAnsi="Georgia" w:eastAsia="Georgia" w:cs="Georgia"/>
                <w:b/>
                <w:sz w:val="20"/>
                <w:szCs w:val="20"/>
              </w:rPr>
            </w:pPr>
            <w:r>
              <w:rPr>
                <w:rFonts w:ascii="Georgia" w:hAnsi="Georgia" w:eastAsia="Georgia" w:cs="Georgia"/>
                <w:b/>
                <w:sz w:val="20"/>
                <w:szCs w:val="20"/>
                <w:rtl w:val="0"/>
              </w:rPr>
              <w:t>Initiation</w:t>
            </w:r>
          </w:p>
        </w:tc>
        <w:tc>
          <w:tcPr>
            <w:shd w:val="clear" w:color="auto" w:fill="auto"/>
            <w:tcMar>
              <w:top w:w="100" w:type="dxa"/>
              <w:left w:w="100" w:type="dxa"/>
              <w:bottom w:w="100" w:type="dxa"/>
              <w:right w:w="100" w:type="dxa"/>
            </w:tcMar>
            <w:vAlign w:val="top"/>
          </w:tcPr>
          <w:p w14:paraId="00000301">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02">
            <w:pPr>
              <w:widowControl w:val="0"/>
              <w:spacing w:line="480" w:lineRule="auto"/>
              <w:rPr>
                <w:rFonts w:ascii="Georgia" w:hAnsi="Georgia" w:eastAsia="Georgia" w:cs="Georgia"/>
                <w:sz w:val="24"/>
                <w:szCs w:val="24"/>
              </w:rPr>
            </w:pPr>
          </w:p>
        </w:tc>
        <w:tc>
          <w:tcPr>
            <w:shd w:val="clear" w:color="auto" w:fill="6D9EEB"/>
            <w:tcMar>
              <w:top w:w="100" w:type="dxa"/>
              <w:left w:w="100" w:type="dxa"/>
              <w:bottom w:w="100" w:type="dxa"/>
              <w:right w:w="100" w:type="dxa"/>
            </w:tcMar>
            <w:vAlign w:val="top"/>
          </w:tcPr>
          <w:p w14:paraId="00000303">
            <w:pPr>
              <w:widowControl w:val="0"/>
              <w:spacing w:line="480" w:lineRule="auto"/>
              <w:rPr>
                <w:rFonts w:ascii="Georgia" w:hAnsi="Georgia" w:eastAsia="Georgia" w:cs="Georgia"/>
                <w:sz w:val="24"/>
                <w:szCs w:val="24"/>
              </w:rPr>
            </w:pPr>
          </w:p>
        </w:tc>
        <w:tc>
          <w:tcPr>
            <w:shd w:val="clear" w:color="auto" w:fill="6D9EEB"/>
            <w:tcMar>
              <w:top w:w="100" w:type="dxa"/>
              <w:left w:w="100" w:type="dxa"/>
              <w:bottom w:w="100" w:type="dxa"/>
              <w:right w:w="100" w:type="dxa"/>
            </w:tcMar>
            <w:vAlign w:val="top"/>
          </w:tcPr>
          <w:p w14:paraId="00000304">
            <w:pPr>
              <w:widowControl w:val="0"/>
              <w:spacing w:line="480" w:lineRule="auto"/>
              <w:rPr>
                <w:rFonts w:ascii="Georgia" w:hAnsi="Georgia" w:eastAsia="Georgia" w:cs="Georgia"/>
                <w:sz w:val="24"/>
                <w:szCs w:val="24"/>
              </w:rPr>
            </w:pPr>
          </w:p>
        </w:tc>
        <w:tc>
          <w:tcPr>
            <w:shd w:val="clear" w:color="auto" w:fill="6D9EEB"/>
            <w:tcMar>
              <w:top w:w="100" w:type="dxa"/>
              <w:left w:w="100" w:type="dxa"/>
              <w:bottom w:w="100" w:type="dxa"/>
              <w:right w:w="100" w:type="dxa"/>
            </w:tcMar>
            <w:vAlign w:val="top"/>
          </w:tcPr>
          <w:p w14:paraId="00000305">
            <w:pPr>
              <w:widowControl w:val="0"/>
              <w:spacing w:line="480" w:lineRule="auto"/>
              <w:rPr>
                <w:rFonts w:ascii="Georgia" w:hAnsi="Georgia" w:eastAsia="Georgia" w:cs="Georgia"/>
                <w:sz w:val="24"/>
                <w:szCs w:val="24"/>
              </w:rPr>
            </w:pPr>
          </w:p>
        </w:tc>
        <w:tc>
          <w:tcPr>
            <w:shd w:val="clear" w:color="auto" w:fill="6D9EEB"/>
            <w:tcMar>
              <w:top w:w="100" w:type="dxa"/>
              <w:left w:w="100" w:type="dxa"/>
              <w:bottom w:w="100" w:type="dxa"/>
              <w:right w:w="100" w:type="dxa"/>
            </w:tcMar>
            <w:vAlign w:val="top"/>
          </w:tcPr>
          <w:p w14:paraId="0000030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07">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08">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09">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0A">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0B">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0C">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0D">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0E">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0F">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10">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11">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12">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13">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14">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15">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16">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17">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18">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19">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1A">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1B">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1C">
            <w:pPr>
              <w:widowControl w:val="0"/>
              <w:spacing w:line="480" w:lineRule="auto"/>
              <w:rPr>
                <w:rFonts w:ascii="Georgia" w:hAnsi="Georgia" w:eastAsia="Georgia" w:cs="Georgia"/>
                <w:sz w:val="24"/>
                <w:szCs w:val="24"/>
              </w:rPr>
            </w:pPr>
          </w:p>
        </w:tc>
      </w:tr>
      <w:tr w14:paraId="6B9ACD8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1D">
            <w:pPr>
              <w:widowControl w:val="0"/>
              <w:spacing w:line="480" w:lineRule="auto"/>
              <w:rPr>
                <w:rFonts w:ascii="Georgia" w:hAnsi="Georgia" w:eastAsia="Georgia" w:cs="Georgia"/>
                <w:sz w:val="20"/>
                <w:szCs w:val="20"/>
              </w:rPr>
            </w:pPr>
            <w:r>
              <w:rPr>
                <w:rFonts w:ascii="Georgia" w:hAnsi="Georgia" w:eastAsia="Georgia" w:cs="Georgia"/>
                <w:sz w:val="20"/>
                <w:szCs w:val="20"/>
                <w:rtl w:val="0"/>
              </w:rPr>
              <w:t>Interview</w:t>
            </w:r>
          </w:p>
        </w:tc>
        <w:tc>
          <w:tcPr>
            <w:shd w:val="clear" w:color="auto" w:fill="auto"/>
            <w:tcMar>
              <w:top w:w="100" w:type="dxa"/>
              <w:left w:w="100" w:type="dxa"/>
              <w:bottom w:w="100" w:type="dxa"/>
              <w:right w:w="100" w:type="dxa"/>
            </w:tcMar>
            <w:vAlign w:val="top"/>
          </w:tcPr>
          <w:p w14:paraId="0000031E">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1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2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21">
            <w:pPr>
              <w:widowControl w:val="0"/>
              <w:spacing w:line="480" w:lineRule="auto"/>
              <w:rPr>
                <w:rFonts w:ascii="Georgia" w:hAnsi="Georgia" w:eastAsia="Georgia" w:cs="Georgia"/>
                <w:sz w:val="24"/>
                <w:szCs w:val="24"/>
              </w:rPr>
            </w:pPr>
          </w:p>
        </w:tc>
        <w:tc>
          <w:tcPr>
            <w:shd w:val="clear" w:color="auto" w:fill="6D9EEB"/>
            <w:tcMar>
              <w:top w:w="100" w:type="dxa"/>
              <w:left w:w="100" w:type="dxa"/>
              <w:bottom w:w="100" w:type="dxa"/>
              <w:right w:w="100" w:type="dxa"/>
            </w:tcMar>
            <w:vAlign w:val="top"/>
          </w:tcPr>
          <w:p w14:paraId="00000322">
            <w:pPr>
              <w:widowControl w:val="0"/>
              <w:spacing w:line="480" w:lineRule="auto"/>
              <w:rPr>
                <w:rFonts w:ascii="Georgia" w:hAnsi="Georgia" w:eastAsia="Georgia" w:cs="Georgia"/>
                <w:sz w:val="24"/>
                <w:szCs w:val="24"/>
              </w:rPr>
            </w:pPr>
          </w:p>
        </w:tc>
        <w:tc>
          <w:tcPr>
            <w:shd w:val="clear" w:color="auto" w:fill="6D9EEB"/>
            <w:tcMar>
              <w:top w:w="100" w:type="dxa"/>
              <w:left w:w="100" w:type="dxa"/>
              <w:bottom w:w="100" w:type="dxa"/>
              <w:right w:w="100" w:type="dxa"/>
            </w:tcMar>
            <w:vAlign w:val="top"/>
          </w:tcPr>
          <w:p w14:paraId="0000032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2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2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2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2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2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2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2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2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2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2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2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2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3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3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3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3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3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3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3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3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3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39">
            <w:pPr>
              <w:widowControl w:val="0"/>
              <w:spacing w:line="480" w:lineRule="auto"/>
              <w:rPr>
                <w:rFonts w:ascii="Georgia" w:hAnsi="Georgia" w:eastAsia="Georgia" w:cs="Georgia"/>
                <w:sz w:val="24"/>
                <w:szCs w:val="24"/>
              </w:rPr>
            </w:pPr>
          </w:p>
        </w:tc>
      </w:tr>
      <w:tr w14:paraId="53C91F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3A">
            <w:pPr>
              <w:widowControl w:val="0"/>
              <w:spacing w:line="480" w:lineRule="auto"/>
              <w:rPr>
                <w:rFonts w:ascii="Georgia" w:hAnsi="Georgia" w:eastAsia="Georgia" w:cs="Georgia"/>
                <w:b/>
                <w:sz w:val="20"/>
                <w:szCs w:val="20"/>
              </w:rPr>
            </w:pPr>
            <w:r>
              <w:rPr>
                <w:rFonts w:ascii="Georgia" w:hAnsi="Georgia" w:eastAsia="Georgia" w:cs="Georgia"/>
                <w:b/>
                <w:sz w:val="20"/>
                <w:szCs w:val="20"/>
                <w:rtl w:val="0"/>
              </w:rPr>
              <w:t>Planning and Estimation</w:t>
            </w:r>
          </w:p>
        </w:tc>
        <w:tc>
          <w:tcPr>
            <w:shd w:val="clear" w:color="auto" w:fill="auto"/>
            <w:tcMar>
              <w:top w:w="100" w:type="dxa"/>
              <w:left w:w="100" w:type="dxa"/>
              <w:bottom w:w="100" w:type="dxa"/>
              <w:right w:w="100" w:type="dxa"/>
            </w:tcMar>
            <w:vAlign w:val="top"/>
          </w:tcPr>
          <w:p w14:paraId="0000033B">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3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3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3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3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40">
            <w:pPr>
              <w:widowControl w:val="0"/>
              <w:spacing w:line="480" w:lineRule="auto"/>
              <w:rPr>
                <w:rFonts w:ascii="Georgia" w:hAnsi="Georgia" w:eastAsia="Georgia" w:cs="Georgia"/>
                <w:sz w:val="24"/>
                <w:szCs w:val="24"/>
              </w:rPr>
            </w:pPr>
          </w:p>
        </w:tc>
        <w:tc>
          <w:tcPr>
            <w:shd w:val="clear" w:color="auto" w:fill="6D9EEB"/>
            <w:tcMar>
              <w:top w:w="100" w:type="dxa"/>
              <w:left w:w="100" w:type="dxa"/>
              <w:bottom w:w="100" w:type="dxa"/>
              <w:right w:w="100" w:type="dxa"/>
            </w:tcMar>
            <w:vAlign w:val="top"/>
          </w:tcPr>
          <w:p w14:paraId="00000341">
            <w:pPr>
              <w:widowControl w:val="0"/>
              <w:spacing w:line="480" w:lineRule="auto"/>
              <w:rPr>
                <w:rFonts w:ascii="Georgia" w:hAnsi="Georgia" w:eastAsia="Georgia" w:cs="Georgia"/>
                <w:sz w:val="24"/>
                <w:szCs w:val="24"/>
              </w:rPr>
            </w:pPr>
          </w:p>
        </w:tc>
        <w:tc>
          <w:tcPr>
            <w:shd w:val="clear" w:color="auto" w:fill="6D9EEB"/>
            <w:tcMar>
              <w:top w:w="100" w:type="dxa"/>
              <w:left w:w="100" w:type="dxa"/>
              <w:bottom w:w="100" w:type="dxa"/>
              <w:right w:w="100" w:type="dxa"/>
            </w:tcMar>
            <w:vAlign w:val="top"/>
          </w:tcPr>
          <w:p w14:paraId="00000342">
            <w:pPr>
              <w:widowControl w:val="0"/>
              <w:spacing w:line="480" w:lineRule="auto"/>
              <w:rPr>
                <w:rFonts w:ascii="Georgia" w:hAnsi="Georgia" w:eastAsia="Georgia" w:cs="Georgia"/>
                <w:sz w:val="24"/>
                <w:szCs w:val="24"/>
              </w:rPr>
            </w:pPr>
          </w:p>
        </w:tc>
        <w:tc>
          <w:tcPr>
            <w:shd w:val="clear" w:color="auto" w:fill="6D9EEB"/>
            <w:tcMar>
              <w:top w:w="100" w:type="dxa"/>
              <w:left w:w="100" w:type="dxa"/>
              <w:bottom w:w="100" w:type="dxa"/>
              <w:right w:w="100" w:type="dxa"/>
            </w:tcMar>
            <w:vAlign w:val="top"/>
          </w:tcPr>
          <w:p w14:paraId="00000343">
            <w:pPr>
              <w:widowControl w:val="0"/>
              <w:spacing w:line="480" w:lineRule="auto"/>
              <w:rPr>
                <w:rFonts w:ascii="Georgia" w:hAnsi="Georgia" w:eastAsia="Georgia" w:cs="Georgia"/>
                <w:sz w:val="24"/>
                <w:szCs w:val="24"/>
              </w:rPr>
            </w:pPr>
          </w:p>
        </w:tc>
        <w:tc>
          <w:tcPr>
            <w:shd w:val="clear" w:color="auto" w:fill="6D9EEB"/>
            <w:tcMar>
              <w:top w:w="100" w:type="dxa"/>
              <w:left w:w="100" w:type="dxa"/>
              <w:bottom w:w="100" w:type="dxa"/>
              <w:right w:w="100" w:type="dxa"/>
            </w:tcMar>
            <w:vAlign w:val="top"/>
          </w:tcPr>
          <w:p w14:paraId="00000344">
            <w:pPr>
              <w:widowControl w:val="0"/>
              <w:spacing w:line="480" w:lineRule="auto"/>
              <w:rPr>
                <w:rFonts w:ascii="Georgia" w:hAnsi="Georgia" w:eastAsia="Georgia" w:cs="Georgia"/>
                <w:sz w:val="24"/>
                <w:szCs w:val="24"/>
              </w:rPr>
            </w:pPr>
          </w:p>
        </w:tc>
        <w:tc>
          <w:tcPr>
            <w:shd w:val="clear" w:color="auto" w:fill="6D9EEB"/>
            <w:tcMar>
              <w:top w:w="100" w:type="dxa"/>
              <w:left w:w="100" w:type="dxa"/>
              <w:bottom w:w="100" w:type="dxa"/>
              <w:right w:w="100" w:type="dxa"/>
            </w:tcMar>
            <w:vAlign w:val="top"/>
          </w:tcPr>
          <w:p w14:paraId="0000034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4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4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4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4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4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4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4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4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4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4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5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5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5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5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5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5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56">
            <w:pPr>
              <w:widowControl w:val="0"/>
              <w:spacing w:line="480" w:lineRule="auto"/>
              <w:rPr>
                <w:rFonts w:ascii="Georgia" w:hAnsi="Georgia" w:eastAsia="Georgia" w:cs="Georgia"/>
                <w:sz w:val="24"/>
                <w:szCs w:val="24"/>
              </w:rPr>
            </w:pPr>
          </w:p>
        </w:tc>
      </w:tr>
      <w:tr w14:paraId="1BA13D8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57">
            <w:pPr>
              <w:widowControl w:val="0"/>
              <w:spacing w:line="480" w:lineRule="auto"/>
              <w:rPr>
                <w:rFonts w:ascii="Georgia" w:hAnsi="Georgia" w:eastAsia="Georgia" w:cs="Georgia"/>
                <w:sz w:val="20"/>
                <w:szCs w:val="20"/>
              </w:rPr>
            </w:pPr>
            <w:r>
              <w:rPr>
                <w:rFonts w:ascii="Georgia" w:hAnsi="Georgia" w:eastAsia="Georgia" w:cs="Georgia"/>
                <w:sz w:val="20"/>
                <w:szCs w:val="20"/>
                <w:rtl w:val="0"/>
              </w:rPr>
              <w:t>Assigning roles to members. Choosing language, database and frameworks.</w:t>
            </w:r>
          </w:p>
        </w:tc>
        <w:tc>
          <w:tcPr>
            <w:shd w:val="clear" w:color="auto" w:fill="auto"/>
            <w:tcMar>
              <w:top w:w="100" w:type="dxa"/>
              <w:left w:w="100" w:type="dxa"/>
              <w:bottom w:w="100" w:type="dxa"/>
              <w:right w:w="100" w:type="dxa"/>
            </w:tcMar>
            <w:vAlign w:val="top"/>
          </w:tcPr>
          <w:p w14:paraId="00000358">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5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5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5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5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5D">
            <w:pPr>
              <w:widowControl w:val="0"/>
              <w:spacing w:line="480" w:lineRule="auto"/>
              <w:rPr>
                <w:rFonts w:ascii="Georgia" w:hAnsi="Georgia" w:eastAsia="Georgia" w:cs="Georgia"/>
                <w:sz w:val="24"/>
                <w:szCs w:val="24"/>
              </w:rPr>
            </w:pPr>
          </w:p>
        </w:tc>
        <w:tc>
          <w:tcPr>
            <w:shd w:val="clear" w:color="auto" w:fill="6D9EEB"/>
            <w:tcMar>
              <w:top w:w="100" w:type="dxa"/>
              <w:left w:w="100" w:type="dxa"/>
              <w:bottom w:w="100" w:type="dxa"/>
              <w:right w:w="100" w:type="dxa"/>
            </w:tcMar>
            <w:vAlign w:val="top"/>
          </w:tcPr>
          <w:p w14:paraId="0000035E">
            <w:pPr>
              <w:widowControl w:val="0"/>
              <w:spacing w:line="480" w:lineRule="auto"/>
              <w:rPr>
                <w:rFonts w:ascii="Georgia" w:hAnsi="Georgia" w:eastAsia="Georgia" w:cs="Georgia"/>
                <w:sz w:val="24"/>
                <w:szCs w:val="24"/>
              </w:rPr>
            </w:pPr>
          </w:p>
        </w:tc>
        <w:tc>
          <w:tcPr>
            <w:shd w:val="clear" w:color="auto" w:fill="6D9EEB"/>
            <w:tcMar>
              <w:top w:w="100" w:type="dxa"/>
              <w:left w:w="100" w:type="dxa"/>
              <w:bottom w:w="100" w:type="dxa"/>
              <w:right w:w="100" w:type="dxa"/>
            </w:tcMar>
            <w:vAlign w:val="top"/>
          </w:tcPr>
          <w:p w14:paraId="0000035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6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6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6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6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6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6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6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6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6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6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6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6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6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6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6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6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7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7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7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73">
            <w:pPr>
              <w:widowControl w:val="0"/>
              <w:spacing w:line="480" w:lineRule="auto"/>
              <w:rPr>
                <w:rFonts w:ascii="Georgia" w:hAnsi="Georgia" w:eastAsia="Georgia" w:cs="Georgia"/>
                <w:sz w:val="24"/>
                <w:szCs w:val="24"/>
              </w:rPr>
            </w:pPr>
          </w:p>
        </w:tc>
      </w:tr>
      <w:tr w14:paraId="6876DE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74">
            <w:pPr>
              <w:widowControl w:val="0"/>
              <w:spacing w:line="480" w:lineRule="auto"/>
              <w:rPr>
                <w:rFonts w:ascii="Georgia" w:hAnsi="Georgia" w:eastAsia="Georgia" w:cs="Georgia"/>
                <w:sz w:val="20"/>
                <w:szCs w:val="20"/>
              </w:rPr>
            </w:pPr>
            <w:r>
              <w:rPr>
                <w:rFonts w:ascii="Georgia" w:hAnsi="Georgia" w:eastAsia="Georgia" w:cs="Georgia"/>
                <w:sz w:val="20"/>
                <w:szCs w:val="20"/>
                <w:rtl w:val="0"/>
              </w:rPr>
              <w:t>Planning the flow of the website and the features to add.</w:t>
            </w:r>
          </w:p>
        </w:tc>
        <w:tc>
          <w:tcPr>
            <w:shd w:val="clear" w:color="auto" w:fill="auto"/>
            <w:tcMar>
              <w:top w:w="100" w:type="dxa"/>
              <w:left w:w="100" w:type="dxa"/>
              <w:bottom w:w="100" w:type="dxa"/>
              <w:right w:w="100" w:type="dxa"/>
            </w:tcMar>
            <w:vAlign w:val="top"/>
          </w:tcPr>
          <w:p w14:paraId="00000375">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7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7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7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7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7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7B">
            <w:pPr>
              <w:widowControl w:val="0"/>
              <w:spacing w:line="480" w:lineRule="auto"/>
              <w:rPr>
                <w:rFonts w:ascii="Georgia" w:hAnsi="Georgia" w:eastAsia="Georgia" w:cs="Georgia"/>
                <w:sz w:val="24"/>
                <w:szCs w:val="24"/>
              </w:rPr>
            </w:pPr>
          </w:p>
        </w:tc>
        <w:tc>
          <w:tcPr>
            <w:shd w:val="clear" w:color="auto" w:fill="6D9EEB"/>
            <w:tcMar>
              <w:top w:w="100" w:type="dxa"/>
              <w:left w:w="100" w:type="dxa"/>
              <w:bottom w:w="100" w:type="dxa"/>
              <w:right w:w="100" w:type="dxa"/>
            </w:tcMar>
            <w:vAlign w:val="top"/>
          </w:tcPr>
          <w:p w14:paraId="0000037C">
            <w:pPr>
              <w:widowControl w:val="0"/>
              <w:spacing w:line="480" w:lineRule="auto"/>
              <w:rPr>
                <w:rFonts w:ascii="Georgia" w:hAnsi="Georgia" w:eastAsia="Georgia" w:cs="Georgia"/>
                <w:sz w:val="24"/>
                <w:szCs w:val="24"/>
              </w:rPr>
            </w:pPr>
          </w:p>
        </w:tc>
        <w:tc>
          <w:tcPr>
            <w:shd w:val="clear" w:color="auto" w:fill="6D9EEB"/>
            <w:tcMar>
              <w:top w:w="100" w:type="dxa"/>
              <w:left w:w="100" w:type="dxa"/>
              <w:bottom w:w="100" w:type="dxa"/>
              <w:right w:w="100" w:type="dxa"/>
            </w:tcMar>
            <w:vAlign w:val="top"/>
          </w:tcPr>
          <w:p w14:paraId="0000037D">
            <w:pPr>
              <w:widowControl w:val="0"/>
              <w:spacing w:line="480" w:lineRule="auto"/>
              <w:rPr>
                <w:rFonts w:ascii="Georgia" w:hAnsi="Georgia" w:eastAsia="Georgia" w:cs="Georgia"/>
                <w:sz w:val="24"/>
                <w:szCs w:val="24"/>
              </w:rPr>
            </w:pPr>
          </w:p>
        </w:tc>
        <w:tc>
          <w:tcPr>
            <w:shd w:val="clear" w:color="auto" w:fill="6D9EEB"/>
            <w:tcMar>
              <w:top w:w="100" w:type="dxa"/>
              <w:left w:w="100" w:type="dxa"/>
              <w:bottom w:w="100" w:type="dxa"/>
              <w:right w:w="100" w:type="dxa"/>
            </w:tcMar>
            <w:vAlign w:val="top"/>
          </w:tcPr>
          <w:p w14:paraId="0000037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7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8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8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8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8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8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8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8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8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8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8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8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8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8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8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8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8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90">
            <w:pPr>
              <w:widowControl w:val="0"/>
              <w:spacing w:line="480" w:lineRule="auto"/>
              <w:rPr>
                <w:rFonts w:ascii="Georgia" w:hAnsi="Georgia" w:eastAsia="Georgia" w:cs="Georgia"/>
                <w:sz w:val="24"/>
                <w:szCs w:val="24"/>
              </w:rPr>
            </w:pPr>
          </w:p>
        </w:tc>
      </w:tr>
      <w:tr w14:paraId="7A5C92F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91">
            <w:pPr>
              <w:widowControl w:val="0"/>
              <w:spacing w:line="480" w:lineRule="auto"/>
              <w:rPr>
                <w:rFonts w:ascii="Georgia" w:hAnsi="Georgia" w:eastAsia="Georgia" w:cs="Georgia"/>
                <w:sz w:val="20"/>
                <w:szCs w:val="20"/>
              </w:rPr>
            </w:pPr>
            <w:r>
              <w:rPr>
                <w:rFonts w:ascii="Georgia" w:hAnsi="Georgia" w:eastAsia="Georgia" w:cs="Georgia"/>
                <w:sz w:val="20"/>
                <w:szCs w:val="20"/>
                <w:rtl w:val="0"/>
              </w:rPr>
              <w:t>Wireframe</w:t>
            </w:r>
          </w:p>
        </w:tc>
        <w:tc>
          <w:tcPr>
            <w:shd w:val="clear" w:color="auto" w:fill="auto"/>
            <w:tcMar>
              <w:top w:w="100" w:type="dxa"/>
              <w:left w:w="100" w:type="dxa"/>
              <w:bottom w:w="100" w:type="dxa"/>
              <w:right w:w="100" w:type="dxa"/>
            </w:tcMar>
            <w:vAlign w:val="top"/>
          </w:tcPr>
          <w:p w14:paraId="00000392">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9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9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9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9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9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9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9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9A">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39B">
            <w:pPr>
              <w:widowControl w:val="0"/>
              <w:spacing w:line="480" w:lineRule="auto"/>
              <w:rPr>
                <w:rFonts w:ascii="Georgia" w:hAnsi="Georgia" w:eastAsia="Georgia" w:cs="Georgia"/>
                <w:color w:val="4A86E8"/>
                <w:sz w:val="24"/>
                <w:szCs w:val="24"/>
              </w:rPr>
            </w:pPr>
          </w:p>
        </w:tc>
        <w:tc>
          <w:tcPr>
            <w:shd w:val="clear" w:color="auto" w:fill="FFFFFF"/>
            <w:tcMar>
              <w:top w:w="100" w:type="dxa"/>
              <w:left w:w="100" w:type="dxa"/>
              <w:bottom w:w="100" w:type="dxa"/>
              <w:right w:w="100" w:type="dxa"/>
            </w:tcMar>
            <w:vAlign w:val="top"/>
          </w:tcPr>
          <w:p w14:paraId="0000039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9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9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9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A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A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A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A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A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A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A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A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A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A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A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A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A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AD">
            <w:pPr>
              <w:widowControl w:val="0"/>
              <w:spacing w:line="480" w:lineRule="auto"/>
              <w:rPr>
                <w:rFonts w:ascii="Georgia" w:hAnsi="Georgia" w:eastAsia="Georgia" w:cs="Georgia"/>
                <w:sz w:val="24"/>
                <w:szCs w:val="24"/>
              </w:rPr>
            </w:pPr>
          </w:p>
        </w:tc>
      </w:tr>
      <w:tr w14:paraId="088DBE7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AE">
            <w:pPr>
              <w:widowControl w:val="0"/>
              <w:spacing w:line="480" w:lineRule="auto"/>
              <w:rPr>
                <w:rFonts w:ascii="Georgia" w:hAnsi="Georgia" w:eastAsia="Georgia" w:cs="Georgia"/>
                <w:sz w:val="20"/>
                <w:szCs w:val="20"/>
              </w:rPr>
            </w:pPr>
            <w:r>
              <w:rPr>
                <w:rFonts w:ascii="Georgia" w:hAnsi="Georgia" w:eastAsia="Georgia" w:cs="Georgia"/>
                <w:sz w:val="20"/>
                <w:szCs w:val="20"/>
                <w:rtl w:val="0"/>
              </w:rPr>
              <w:t>Finalize front-end design</w:t>
            </w:r>
          </w:p>
        </w:tc>
        <w:tc>
          <w:tcPr>
            <w:shd w:val="clear" w:color="auto" w:fill="auto"/>
            <w:tcMar>
              <w:top w:w="100" w:type="dxa"/>
              <w:left w:w="100" w:type="dxa"/>
              <w:bottom w:w="100" w:type="dxa"/>
              <w:right w:w="100" w:type="dxa"/>
            </w:tcMar>
            <w:vAlign w:val="top"/>
          </w:tcPr>
          <w:p w14:paraId="000003AF">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B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B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B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B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B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B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B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B7">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3B8">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3B9">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3B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B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B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B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B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B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C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C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C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C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C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C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C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C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C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C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CA">
            <w:pPr>
              <w:widowControl w:val="0"/>
              <w:spacing w:line="480" w:lineRule="auto"/>
              <w:rPr>
                <w:rFonts w:ascii="Georgia" w:hAnsi="Georgia" w:eastAsia="Georgia" w:cs="Georgia"/>
                <w:sz w:val="24"/>
                <w:szCs w:val="24"/>
              </w:rPr>
            </w:pPr>
          </w:p>
        </w:tc>
      </w:tr>
      <w:tr w14:paraId="2D3644B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CB">
            <w:pPr>
              <w:widowControl w:val="0"/>
              <w:spacing w:line="480" w:lineRule="auto"/>
              <w:rPr>
                <w:rFonts w:ascii="Georgia" w:hAnsi="Georgia" w:eastAsia="Georgia" w:cs="Georgia"/>
                <w:sz w:val="20"/>
                <w:szCs w:val="20"/>
              </w:rPr>
            </w:pPr>
            <w:r>
              <w:rPr>
                <w:rFonts w:ascii="Georgia" w:hAnsi="Georgia" w:eastAsia="Georgia" w:cs="Georgia"/>
                <w:sz w:val="20"/>
                <w:szCs w:val="20"/>
                <w:rtl w:val="0"/>
              </w:rPr>
              <w:t>Finalize database schema</w:t>
            </w:r>
          </w:p>
        </w:tc>
        <w:tc>
          <w:tcPr>
            <w:shd w:val="clear" w:color="auto" w:fill="auto"/>
            <w:tcMar>
              <w:top w:w="100" w:type="dxa"/>
              <w:left w:w="100" w:type="dxa"/>
              <w:bottom w:w="100" w:type="dxa"/>
              <w:right w:w="100" w:type="dxa"/>
            </w:tcMar>
            <w:vAlign w:val="top"/>
          </w:tcPr>
          <w:p w14:paraId="000003CC">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C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C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C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D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D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D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D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D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D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D6">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3D7">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3D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D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D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D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D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D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D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D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E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E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E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E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E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E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E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E7">
            <w:pPr>
              <w:widowControl w:val="0"/>
              <w:spacing w:line="480" w:lineRule="auto"/>
              <w:rPr>
                <w:rFonts w:ascii="Georgia" w:hAnsi="Georgia" w:eastAsia="Georgia" w:cs="Georgia"/>
                <w:sz w:val="24"/>
                <w:szCs w:val="24"/>
              </w:rPr>
            </w:pPr>
          </w:p>
        </w:tc>
      </w:tr>
      <w:tr w14:paraId="18BFCC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E8">
            <w:pPr>
              <w:widowControl w:val="0"/>
              <w:spacing w:line="480" w:lineRule="auto"/>
              <w:rPr>
                <w:rFonts w:ascii="Georgia" w:hAnsi="Georgia" w:eastAsia="Georgia" w:cs="Georgia"/>
                <w:b/>
                <w:sz w:val="20"/>
                <w:szCs w:val="20"/>
              </w:rPr>
            </w:pPr>
            <w:r>
              <w:rPr>
                <w:rFonts w:ascii="Georgia" w:hAnsi="Georgia" w:eastAsia="Georgia" w:cs="Georgia"/>
                <w:b/>
                <w:sz w:val="20"/>
                <w:szCs w:val="20"/>
                <w:rtl w:val="0"/>
              </w:rPr>
              <w:t>Implementation</w:t>
            </w:r>
          </w:p>
        </w:tc>
        <w:tc>
          <w:tcPr>
            <w:shd w:val="clear" w:color="auto" w:fill="auto"/>
            <w:tcMar>
              <w:top w:w="100" w:type="dxa"/>
              <w:left w:w="100" w:type="dxa"/>
              <w:bottom w:w="100" w:type="dxa"/>
              <w:right w:w="100" w:type="dxa"/>
            </w:tcMar>
            <w:vAlign w:val="top"/>
          </w:tcPr>
          <w:p w14:paraId="000003E9">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3E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E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E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E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E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E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F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F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F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F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F4">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3F5">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3F6">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3F7">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3F8">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3F9">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3F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F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F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F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F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3F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0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0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0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0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04">
            <w:pPr>
              <w:widowControl w:val="0"/>
              <w:spacing w:line="480" w:lineRule="auto"/>
              <w:rPr>
                <w:rFonts w:ascii="Georgia" w:hAnsi="Georgia" w:eastAsia="Georgia" w:cs="Georgia"/>
                <w:sz w:val="24"/>
                <w:szCs w:val="24"/>
              </w:rPr>
            </w:pPr>
          </w:p>
        </w:tc>
      </w:tr>
      <w:tr w14:paraId="29CC6E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405">
            <w:pPr>
              <w:widowControl w:val="0"/>
              <w:spacing w:line="480" w:lineRule="auto"/>
              <w:rPr>
                <w:rFonts w:ascii="Georgia" w:hAnsi="Georgia" w:eastAsia="Georgia" w:cs="Georgia"/>
                <w:sz w:val="20"/>
                <w:szCs w:val="20"/>
              </w:rPr>
            </w:pPr>
            <w:r>
              <w:rPr>
                <w:rFonts w:ascii="Georgia" w:hAnsi="Georgia" w:eastAsia="Georgia" w:cs="Georgia"/>
                <w:sz w:val="20"/>
                <w:szCs w:val="20"/>
                <w:rtl w:val="0"/>
              </w:rPr>
              <w:t>Development of front-end</w:t>
            </w:r>
          </w:p>
        </w:tc>
        <w:tc>
          <w:tcPr>
            <w:shd w:val="clear" w:color="auto" w:fill="auto"/>
            <w:tcMar>
              <w:top w:w="100" w:type="dxa"/>
              <w:left w:w="100" w:type="dxa"/>
              <w:bottom w:w="100" w:type="dxa"/>
              <w:right w:w="100" w:type="dxa"/>
            </w:tcMar>
            <w:vAlign w:val="top"/>
          </w:tcPr>
          <w:p w14:paraId="00000406">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40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0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0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0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0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0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0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0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0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1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11">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412">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413">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41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1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1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1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1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1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1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1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1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1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1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1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2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21">
            <w:pPr>
              <w:widowControl w:val="0"/>
              <w:spacing w:line="480" w:lineRule="auto"/>
              <w:rPr>
                <w:rFonts w:ascii="Georgia" w:hAnsi="Georgia" w:eastAsia="Georgia" w:cs="Georgia"/>
                <w:sz w:val="24"/>
                <w:szCs w:val="24"/>
              </w:rPr>
            </w:pPr>
          </w:p>
        </w:tc>
      </w:tr>
      <w:tr w14:paraId="67319C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422">
            <w:pPr>
              <w:widowControl w:val="0"/>
              <w:spacing w:line="480" w:lineRule="auto"/>
              <w:rPr>
                <w:rFonts w:ascii="Georgia" w:hAnsi="Georgia" w:eastAsia="Georgia" w:cs="Georgia"/>
                <w:sz w:val="20"/>
                <w:szCs w:val="20"/>
              </w:rPr>
            </w:pPr>
            <w:r>
              <w:rPr>
                <w:rFonts w:ascii="Georgia" w:hAnsi="Georgia" w:eastAsia="Georgia" w:cs="Georgia"/>
                <w:sz w:val="20"/>
                <w:szCs w:val="20"/>
                <w:rtl w:val="0"/>
              </w:rPr>
              <w:t>Implement back-end</w:t>
            </w:r>
          </w:p>
        </w:tc>
        <w:tc>
          <w:tcPr>
            <w:shd w:val="clear" w:color="auto" w:fill="auto"/>
            <w:tcMar>
              <w:top w:w="100" w:type="dxa"/>
              <w:left w:w="100" w:type="dxa"/>
              <w:bottom w:w="100" w:type="dxa"/>
              <w:right w:w="100" w:type="dxa"/>
            </w:tcMar>
            <w:vAlign w:val="top"/>
          </w:tcPr>
          <w:p w14:paraId="00000423">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42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2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2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2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2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2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2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2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2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2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2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2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3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31">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432">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433">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43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3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3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3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3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3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3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3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3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3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3E">
            <w:pPr>
              <w:widowControl w:val="0"/>
              <w:spacing w:line="480" w:lineRule="auto"/>
              <w:rPr>
                <w:rFonts w:ascii="Georgia" w:hAnsi="Georgia" w:eastAsia="Georgia" w:cs="Georgia"/>
                <w:sz w:val="24"/>
                <w:szCs w:val="24"/>
              </w:rPr>
            </w:pPr>
          </w:p>
        </w:tc>
      </w:tr>
      <w:tr w14:paraId="5638B2D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43F">
            <w:pPr>
              <w:widowControl w:val="0"/>
              <w:spacing w:line="480" w:lineRule="auto"/>
              <w:rPr>
                <w:rFonts w:ascii="Georgia" w:hAnsi="Georgia" w:eastAsia="Georgia" w:cs="Georgia"/>
                <w:b/>
                <w:sz w:val="20"/>
                <w:szCs w:val="20"/>
              </w:rPr>
            </w:pPr>
            <w:r>
              <w:rPr>
                <w:rFonts w:ascii="Georgia" w:hAnsi="Georgia" w:eastAsia="Georgia" w:cs="Georgia"/>
                <w:b/>
                <w:sz w:val="20"/>
                <w:szCs w:val="20"/>
                <w:rtl w:val="0"/>
              </w:rPr>
              <w:t>Testing</w:t>
            </w:r>
          </w:p>
        </w:tc>
        <w:tc>
          <w:tcPr>
            <w:shd w:val="clear" w:color="auto" w:fill="auto"/>
            <w:tcMar>
              <w:top w:w="100" w:type="dxa"/>
              <w:left w:w="100" w:type="dxa"/>
              <w:bottom w:w="100" w:type="dxa"/>
              <w:right w:w="100" w:type="dxa"/>
            </w:tcMar>
            <w:vAlign w:val="top"/>
          </w:tcPr>
          <w:p w14:paraId="00000440">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44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4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4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4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4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4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4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4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4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4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4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4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4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4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4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5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51">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452">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45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5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5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5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5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5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5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5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5B">
            <w:pPr>
              <w:widowControl w:val="0"/>
              <w:spacing w:line="480" w:lineRule="auto"/>
              <w:rPr>
                <w:rFonts w:ascii="Georgia" w:hAnsi="Georgia" w:eastAsia="Georgia" w:cs="Georgia"/>
                <w:sz w:val="24"/>
                <w:szCs w:val="24"/>
              </w:rPr>
            </w:pPr>
          </w:p>
        </w:tc>
      </w:tr>
      <w:tr w14:paraId="244D7F8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45C">
            <w:pPr>
              <w:widowControl w:val="0"/>
              <w:spacing w:line="480" w:lineRule="auto"/>
              <w:rPr>
                <w:rFonts w:ascii="Georgia" w:hAnsi="Georgia" w:eastAsia="Georgia" w:cs="Georgia"/>
                <w:sz w:val="20"/>
                <w:szCs w:val="20"/>
              </w:rPr>
            </w:pPr>
            <w:r>
              <w:rPr>
                <w:rFonts w:ascii="Georgia" w:hAnsi="Georgia" w:eastAsia="Georgia" w:cs="Georgia"/>
                <w:sz w:val="20"/>
                <w:szCs w:val="20"/>
                <w:rtl w:val="0"/>
              </w:rPr>
              <w:t>Integration Testing</w:t>
            </w:r>
          </w:p>
        </w:tc>
        <w:tc>
          <w:tcPr>
            <w:shd w:val="clear" w:color="auto" w:fill="auto"/>
            <w:tcMar>
              <w:top w:w="100" w:type="dxa"/>
              <w:left w:w="100" w:type="dxa"/>
              <w:bottom w:w="100" w:type="dxa"/>
              <w:right w:w="100" w:type="dxa"/>
            </w:tcMar>
            <w:vAlign w:val="top"/>
          </w:tcPr>
          <w:p w14:paraId="0000045D">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45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5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6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6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6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6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6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6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6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6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6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6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6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6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6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6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6E">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46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7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7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7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7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7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7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7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7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78">
            <w:pPr>
              <w:widowControl w:val="0"/>
              <w:spacing w:line="480" w:lineRule="auto"/>
              <w:rPr>
                <w:rFonts w:ascii="Georgia" w:hAnsi="Georgia" w:eastAsia="Georgia" w:cs="Georgia"/>
                <w:sz w:val="24"/>
                <w:szCs w:val="24"/>
              </w:rPr>
            </w:pPr>
          </w:p>
        </w:tc>
      </w:tr>
      <w:tr w14:paraId="0E85EBD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479">
            <w:pPr>
              <w:widowControl w:val="0"/>
              <w:spacing w:line="480" w:lineRule="auto"/>
              <w:rPr>
                <w:rFonts w:ascii="Georgia" w:hAnsi="Georgia" w:eastAsia="Georgia" w:cs="Georgia"/>
                <w:sz w:val="20"/>
                <w:szCs w:val="20"/>
              </w:rPr>
            </w:pPr>
            <w:r>
              <w:rPr>
                <w:rFonts w:ascii="Georgia" w:hAnsi="Georgia" w:eastAsia="Georgia" w:cs="Georgia"/>
                <w:sz w:val="20"/>
                <w:szCs w:val="20"/>
                <w:rtl w:val="0"/>
              </w:rPr>
              <w:t>Pilot Testing</w:t>
            </w:r>
          </w:p>
        </w:tc>
        <w:tc>
          <w:tcPr>
            <w:shd w:val="clear" w:color="auto" w:fill="auto"/>
            <w:tcMar>
              <w:top w:w="100" w:type="dxa"/>
              <w:left w:w="100" w:type="dxa"/>
              <w:bottom w:w="100" w:type="dxa"/>
              <w:right w:w="100" w:type="dxa"/>
            </w:tcMar>
            <w:vAlign w:val="top"/>
          </w:tcPr>
          <w:p w14:paraId="0000047A">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47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7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7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7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7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8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8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8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8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8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8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8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8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8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8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8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8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8C">
            <w:pPr>
              <w:widowControl w:val="0"/>
              <w:spacing w:line="480" w:lineRule="auto"/>
              <w:rPr>
                <w:rFonts w:ascii="Georgia" w:hAnsi="Georgia" w:eastAsia="Georgia" w:cs="Georgia"/>
                <w:sz w:val="24"/>
                <w:szCs w:val="24"/>
              </w:rPr>
            </w:pPr>
          </w:p>
        </w:tc>
        <w:tc>
          <w:tcPr>
            <w:shd w:val="clear" w:color="auto" w:fill="DD7E6B"/>
            <w:tcMar>
              <w:top w:w="100" w:type="dxa"/>
              <w:left w:w="100" w:type="dxa"/>
              <w:bottom w:w="100" w:type="dxa"/>
              <w:right w:w="100" w:type="dxa"/>
            </w:tcMar>
            <w:vAlign w:val="top"/>
          </w:tcPr>
          <w:p w14:paraId="0000048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8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8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9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9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9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9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9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95">
            <w:pPr>
              <w:widowControl w:val="0"/>
              <w:spacing w:line="480" w:lineRule="auto"/>
              <w:rPr>
                <w:rFonts w:ascii="Georgia" w:hAnsi="Georgia" w:eastAsia="Georgia" w:cs="Georgia"/>
                <w:sz w:val="24"/>
                <w:szCs w:val="24"/>
              </w:rPr>
            </w:pPr>
          </w:p>
        </w:tc>
      </w:tr>
      <w:tr w14:paraId="39437A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496">
            <w:pPr>
              <w:widowControl w:val="0"/>
              <w:spacing w:line="480" w:lineRule="auto"/>
              <w:rPr>
                <w:rFonts w:ascii="Georgia" w:hAnsi="Georgia" w:eastAsia="Georgia" w:cs="Georgia"/>
                <w:b/>
                <w:sz w:val="20"/>
                <w:szCs w:val="20"/>
              </w:rPr>
            </w:pPr>
            <w:r>
              <w:rPr>
                <w:rFonts w:ascii="Georgia" w:hAnsi="Georgia" w:eastAsia="Georgia" w:cs="Georgia"/>
                <w:b/>
                <w:sz w:val="20"/>
                <w:szCs w:val="20"/>
                <w:rtl w:val="0"/>
              </w:rPr>
              <w:t>Deployment</w:t>
            </w:r>
          </w:p>
        </w:tc>
        <w:tc>
          <w:tcPr>
            <w:shd w:val="clear" w:color="auto" w:fill="auto"/>
            <w:tcMar>
              <w:top w:w="100" w:type="dxa"/>
              <w:left w:w="100" w:type="dxa"/>
              <w:bottom w:w="100" w:type="dxa"/>
              <w:right w:w="100" w:type="dxa"/>
            </w:tcMar>
            <w:vAlign w:val="top"/>
          </w:tcPr>
          <w:p w14:paraId="00000497">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49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9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9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9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9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9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9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9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A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A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A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A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A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A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A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A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A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A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AA">
            <w:pPr>
              <w:widowControl w:val="0"/>
              <w:spacing w:line="480" w:lineRule="auto"/>
              <w:rPr>
                <w:rFonts w:ascii="Georgia" w:hAnsi="Georgia" w:eastAsia="Georgia" w:cs="Georgia"/>
                <w:sz w:val="24"/>
                <w:szCs w:val="24"/>
              </w:rPr>
            </w:pPr>
          </w:p>
        </w:tc>
        <w:tc>
          <w:tcPr>
            <w:shd w:val="clear" w:color="auto" w:fill="DD7E6B"/>
            <w:tcMar>
              <w:top w:w="100" w:type="dxa"/>
              <w:left w:w="100" w:type="dxa"/>
              <w:bottom w:w="100" w:type="dxa"/>
              <w:right w:w="100" w:type="dxa"/>
            </w:tcMar>
            <w:vAlign w:val="top"/>
          </w:tcPr>
          <w:p w14:paraId="000004AB">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4A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A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A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A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B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B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B2">
            <w:pPr>
              <w:widowControl w:val="0"/>
              <w:spacing w:line="480" w:lineRule="auto"/>
              <w:rPr>
                <w:rFonts w:ascii="Georgia" w:hAnsi="Georgia" w:eastAsia="Georgia" w:cs="Georgia"/>
                <w:sz w:val="24"/>
                <w:szCs w:val="24"/>
              </w:rPr>
            </w:pPr>
          </w:p>
        </w:tc>
      </w:tr>
      <w:tr w14:paraId="247C4E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4B3">
            <w:pPr>
              <w:widowControl w:val="0"/>
              <w:spacing w:line="480" w:lineRule="auto"/>
              <w:rPr>
                <w:rFonts w:ascii="Georgia" w:hAnsi="Georgia" w:eastAsia="Georgia" w:cs="Georgia"/>
                <w:b/>
                <w:sz w:val="20"/>
                <w:szCs w:val="20"/>
              </w:rPr>
            </w:pPr>
            <w:r>
              <w:rPr>
                <w:rFonts w:ascii="Georgia" w:hAnsi="Georgia" w:eastAsia="Georgia" w:cs="Georgia"/>
                <w:b/>
                <w:sz w:val="20"/>
                <w:szCs w:val="20"/>
                <w:rtl w:val="0"/>
              </w:rPr>
              <w:t>Review</w:t>
            </w:r>
          </w:p>
        </w:tc>
        <w:tc>
          <w:tcPr>
            <w:shd w:val="clear" w:color="auto" w:fill="auto"/>
            <w:tcMar>
              <w:top w:w="100" w:type="dxa"/>
              <w:left w:w="100" w:type="dxa"/>
              <w:bottom w:w="100" w:type="dxa"/>
              <w:right w:w="100" w:type="dxa"/>
            </w:tcMar>
            <w:vAlign w:val="top"/>
          </w:tcPr>
          <w:p w14:paraId="000004B4">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4B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B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B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B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B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B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B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B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B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B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B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C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C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C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C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C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C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C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C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C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C9">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4CA">
            <w:pPr>
              <w:widowControl w:val="0"/>
              <w:spacing w:line="480" w:lineRule="auto"/>
              <w:rPr>
                <w:rFonts w:ascii="Georgia" w:hAnsi="Georgia" w:eastAsia="Georgia" w:cs="Georgia"/>
                <w:sz w:val="24"/>
                <w:szCs w:val="24"/>
              </w:rPr>
            </w:pPr>
          </w:p>
        </w:tc>
        <w:tc>
          <w:tcPr>
            <w:shd w:val="clear" w:color="auto" w:fill="E06666"/>
            <w:tcMar>
              <w:top w:w="100" w:type="dxa"/>
              <w:left w:w="100" w:type="dxa"/>
              <w:bottom w:w="100" w:type="dxa"/>
              <w:right w:w="100" w:type="dxa"/>
            </w:tcMar>
            <w:vAlign w:val="top"/>
          </w:tcPr>
          <w:p w14:paraId="000004C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C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C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C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CF">
            <w:pPr>
              <w:widowControl w:val="0"/>
              <w:spacing w:line="480" w:lineRule="auto"/>
              <w:rPr>
                <w:rFonts w:ascii="Georgia" w:hAnsi="Georgia" w:eastAsia="Georgia" w:cs="Georgia"/>
                <w:sz w:val="24"/>
                <w:szCs w:val="24"/>
              </w:rPr>
            </w:pPr>
          </w:p>
        </w:tc>
      </w:tr>
      <w:tr w14:paraId="053509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4D0">
            <w:pPr>
              <w:widowControl w:val="0"/>
              <w:spacing w:line="480" w:lineRule="auto"/>
              <w:rPr>
                <w:rFonts w:ascii="Georgia" w:hAnsi="Georgia" w:eastAsia="Georgia" w:cs="Georgia"/>
                <w:b/>
                <w:sz w:val="20"/>
                <w:szCs w:val="20"/>
              </w:rPr>
            </w:pPr>
          </w:p>
        </w:tc>
        <w:tc>
          <w:tcPr>
            <w:shd w:val="clear" w:color="auto" w:fill="auto"/>
            <w:tcMar>
              <w:top w:w="100" w:type="dxa"/>
              <w:left w:w="100" w:type="dxa"/>
              <w:bottom w:w="100" w:type="dxa"/>
              <w:right w:w="100" w:type="dxa"/>
            </w:tcMar>
            <w:vAlign w:val="top"/>
          </w:tcPr>
          <w:p w14:paraId="000004D1">
            <w:pPr>
              <w:widowControl w:val="0"/>
              <w:spacing w:line="480" w:lineRule="auto"/>
              <w:rPr>
                <w:rFonts w:ascii="Georgia" w:hAnsi="Georgia" w:eastAsia="Georgia" w:cs="Georgia"/>
                <w:sz w:val="24"/>
                <w:szCs w:val="24"/>
              </w:rPr>
            </w:pPr>
          </w:p>
        </w:tc>
        <w:tc>
          <w:tcPr>
            <w:shd w:val="clear" w:color="auto" w:fill="auto"/>
            <w:tcMar>
              <w:top w:w="100" w:type="dxa"/>
              <w:left w:w="100" w:type="dxa"/>
              <w:bottom w:w="100" w:type="dxa"/>
              <w:right w:w="100" w:type="dxa"/>
            </w:tcMar>
            <w:vAlign w:val="top"/>
          </w:tcPr>
          <w:p w14:paraId="000004D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D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D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D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D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D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D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D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D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D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DC">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DD">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DE">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DF">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E0">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E1">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E2">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E3">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E4">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E5">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E6">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E7">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E8">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E9">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EA">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EB">
            <w:pPr>
              <w:widowControl w:val="0"/>
              <w:spacing w:line="480" w:lineRule="auto"/>
              <w:rPr>
                <w:rFonts w:ascii="Georgia" w:hAnsi="Georgia" w:eastAsia="Georgia" w:cs="Georgia"/>
                <w:sz w:val="24"/>
                <w:szCs w:val="24"/>
              </w:rPr>
            </w:pPr>
          </w:p>
        </w:tc>
        <w:tc>
          <w:tcPr>
            <w:shd w:val="clear" w:color="auto" w:fill="FFFFFF"/>
            <w:tcMar>
              <w:top w:w="100" w:type="dxa"/>
              <w:left w:w="100" w:type="dxa"/>
              <w:bottom w:w="100" w:type="dxa"/>
              <w:right w:w="100" w:type="dxa"/>
            </w:tcMar>
            <w:vAlign w:val="top"/>
          </w:tcPr>
          <w:p w14:paraId="000004EC">
            <w:pPr>
              <w:widowControl w:val="0"/>
              <w:spacing w:line="480" w:lineRule="auto"/>
              <w:rPr>
                <w:rFonts w:ascii="Georgia" w:hAnsi="Georgia" w:eastAsia="Georgia" w:cs="Georgia"/>
                <w:sz w:val="24"/>
                <w:szCs w:val="24"/>
              </w:rPr>
            </w:pPr>
          </w:p>
        </w:tc>
      </w:tr>
    </w:tbl>
    <w:p w14:paraId="000004ED">
      <w:pPr>
        <w:spacing w:line="480" w:lineRule="auto"/>
        <w:rPr>
          <w:rFonts w:ascii="Georgia" w:hAnsi="Georgia" w:eastAsia="Georgia" w:cs="Georgia"/>
          <w:b/>
          <w:sz w:val="24"/>
          <w:szCs w:val="24"/>
        </w:rPr>
      </w:pPr>
    </w:p>
    <w:p w14:paraId="000004EE">
      <w:pPr>
        <w:spacing w:line="480" w:lineRule="auto"/>
        <w:ind w:left="720" w:firstLine="0"/>
        <w:rPr>
          <w:rFonts w:ascii="Georgia" w:hAnsi="Georgia" w:eastAsia="Georgia" w:cs="Georgia"/>
          <w:sz w:val="24"/>
          <w:szCs w:val="24"/>
        </w:rPr>
      </w:pPr>
    </w:p>
    <w:p w14:paraId="000004EF">
      <w:pPr>
        <w:spacing w:line="480" w:lineRule="auto"/>
        <w:rPr>
          <w:rFonts w:ascii="Georgia" w:hAnsi="Georgia" w:eastAsia="Georgia" w:cs="Georgia"/>
          <w:b/>
          <w:sz w:val="24"/>
          <w:szCs w:val="24"/>
        </w:rPr>
      </w:pPr>
    </w:p>
    <w:p w14:paraId="000004F0">
      <w:pPr>
        <w:spacing w:line="480" w:lineRule="auto"/>
        <w:rPr>
          <w:rFonts w:ascii="Georgia" w:hAnsi="Georgia" w:eastAsia="Georgia" w:cs="Georgia"/>
          <w:b/>
          <w:sz w:val="24"/>
          <w:szCs w:val="24"/>
        </w:rPr>
      </w:pPr>
    </w:p>
    <w:p w14:paraId="000004F1">
      <w:pPr>
        <w:spacing w:line="480" w:lineRule="auto"/>
        <w:jc w:val="center"/>
        <w:rPr>
          <w:rFonts w:ascii="Georgia" w:hAnsi="Georgia" w:eastAsia="Georgia" w:cs="Georgia"/>
          <w:sz w:val="24"/>
          <w:szCs w:val="24"/>
        </w:rPr>
      </w:pPr>
      <w:r>
        <w:rPr>
          <w:rFonts w:ascii="Georgia" w:hAnsi="Georgia" w:eastAsia="Georgia" w:cs="Georgia"/>
          <w:sz w:val="24"/>
          <w:szCs w:val="24"/>
          <w:rtl w:val="0"/>
        </w:rPr>
        <w:t>Table 5: Organization Management System Gantt Chart using SCRUM Methodology</w:t>
      </w:r>
    </w:p>
    <w:p w14:paraId="000004F2">
      <w:pPr>
        <w:spacing w:line="480" w:lineRule="auto"/>
        <w:jc w:val="center"/>
        <w:rPr>
          <w:rFonts w:ascii="Georgia" w:hAnsi="Georgia" w:eastAsia="Georgia" w:cs="Georgia"/>
          <w:sz w:val="24"/>
          <w:szCs w:val="24"/>
        </w:rPr>
      </w:pPr>
    </w:p>
    <w:p w14:paraId="000004F3">
      <w:pPr>
        <w:spacing w:line="480" w:lineRule="auto"/>
        <w:jc w:val="both"/>
        <w:rPr>
          <w:rFonts w:ascii="Georgia" w:hAnsi="Georgia" w:eastAsia="Georgia" w:cs="Georgia"/>
          <w:sz w:val="24"/>
          <w:szCs w:val="24"/>
        </w:rPr>
      </w:pPr>
      <w:r>
        <w:rPr>
          <w:rFonts w:ascii="Georgia" w:hAnsi="Georgia" w:eastAsia="Georgia" w:cs="Georgia"/>
          <w:sz w:val="24"/>
          <w:szCs w:val="24"/>
          <w:rtl w:val="0"/>
        </w:rPr>
        <w:tab/>
      </w:r>
      <w:r>
        <w:rPr>
          <w:rFonts w:ascii="Georgia" w:hAnsi="Georgia" w:eastAsia="Georgia" w:cs="Georgia"/>
          <w:sz w:val="24"/>
          <w:szCs w:val="24"/>
          <w:rtl w:val="0"/>
        </w:rPr>
        <w:t>The proposed system follows the SCRUM methodology, and the five phases of this methodology clearly illustrate the progress of the system. We begin with planning and attain a deeper understanding of what the system needs. The next step is to design the user interface and the database schema. Next, is to develop and implement the designed user interface and database. After that, we built the actual system through coding and testing. Next, is to deploy the system to the public and gather reviews from the users.</w:t>
      </w:r>
      <w:r>
        <w:br w:type="page"/>
      </w:r>
    </w:p>
    <w:p w14:paraId="000004F4">
      <w:pPr>
        <w:spacing w:line="480" w:lineRule="auto"/>
        <w:jc w:val="center"/>
        <w:rPr>
          <w:rFonts w:ascii="Georgia" w:hAnsi="Georgia" w:eastAsia="Georgia" w:cs="Georgia"/>
          <w:b/>
          <w:sz w:val="24"/>
          <w:szCs w:val="24"/>
        </w:rPr>
      </w:pPr>
      <w:r>
        <w:rPr>
          <w:rFonts w:ascii="Georgia" w:hAnsi="Georgia" w:eastAsia="Georgia" w:cs="Georgia"/>
          <w:b/>
          <w:sz w:val="24"/>
          <w:szCs w:val="24"/>
          <w:rtl w:val="0"/>
        </w:rPr>
        <w:t>RECOMMENDATION FOR CAPSTONE PROJECT FINAL DEFENSE</w:t>
      </w:r>
    </w:p>
    <w:p w14:paraId="000004F5">
      <w:pPr>
        <w:spacing w:line="480" w:lineRule="auto"/>
        <w:jc w:val="center"/>
        <w:rPr>
          <w:rFonts w:ascii="Georgia" w:hAnsi="Georgia" w:eastAsia="Georgia" w:cs="Georgia"/>
          <w:sz w:val="24"/>
          <w:szCs w:val="24"/>
        </w:rPr>
      </w:pPr>
    </w:p>
    <w:p w14:paraId="000004F6">
      <w:pPr>
        <w:spacing w:line="480" w:lineRule="auto"/>
        <w:rPr>
          <w:rFonts w:ascii="Georgia" w:hAnsi="Georgia" w:eastAsia="Georgia" w:cs="Georgia"/>
          <w:sz w:val="24"/>
          <w:szCs w:val="24"/>
        </w:rPr>
      </w:pPr>
      <w:r>
        <w:rPr>
          <w:rFonts w:ascii="Georgia" w:hAnsi="Georgia" w:eastAsia="Georgia" w:cs="Georgia"/>
          <w:sz w:val="24"/>
          <w:szCs w:val="24"/>
          <w:rtl w:val="0"/>
        </w:rPr>
        <w:tab/>
      </w:r>
      <w:r>
        <w:rPr>
          <w:rFonts w:ascii="Georgia" w:hAnsi="Georgia" w:eastAsia="Georgia" w:cs="Georgia"/>
          <w:sz w:val="24"/>
          <w:szCs w:val="24"/>
          <w:rtl w:val="0"/>
        </w:rPr>
        <w:t xml:space="preserve">In partial fulfillment of the requirements for the degree Bachelor of Science in Information Technology, this Capstone Project entitled, </w:t>
      </w:r>
      <w:r>
        <w:rPr>
          <w:rFonts w:ascii="Georgia" w:hAnsi="Georgia" w:eastAsia="Georgia" w:cs="Georgia"/>
          <w:b/>
          <w:sz w:val="24"/>
          <w:szCs w:val="24"/>
          <w:rtl w:val="0"/>
        </w:rPr>
        <w:t>‘AUTOMATED</w:t>
      </w:r>
      <w:ins w:id="0" w:author="Vin Milan" w:date="2024-08-20T17:11:20Z">
        <w:r>
          <w:rPr>
            <w:rFonts w:hint="default" w:ascii="Georgia" w:hAnsi="Georgia" w:eastAsia="Georgia" w:cs="Georgia"/>
            <w:b/>
            <w:sz w:val="24"/>
            <w:szCs w:val="24"/>
            <w:rtl w:val="0"/>
            <w:lang w:val="en-US"/>
          </w:rPr>
          <w:t xml:space="preserve"> </w:t>
        </w:r>
      </w:ins>
      <w:r>
        <w:rPr>
          <w:rFonts w:ascii="Georgia" w:hAnsi="Georgia" w:eastAsia="Georgia" w:cs="Georgia"/>
          <w:b/>
          <w:sz w:val="24"/>
          <w:szCs w:val="24"/>
          <w:rtl w:val="0"/>
        </w:rPr>
        <w:t>ORGANIZATION MANAGEMENT SYSTEM FOR SOCES”</w:t>
      </w:r>
      <w:r>
        <w:rPr>
          <w:rFonts w:ascii="Georgia" w:hAnsi="Georgia" w:eastAsia="Georgia" w:cs="Georgia"/>
          <w:sz w:val="24"/>
          <w:szCs w:val="24"/>
          <w:rtl w:val="0"/>
        </w:rPr>
        <w:t xml:space="preserve"> prepared by</w:t>
      </w:r>
      <w:r>
        <w:rPr>
          <w:rFonts w:ascii="Georgia" w:hAnsi="Georgia" w:eastAsia="Georgia" w:cs="Georgia"/>
          <w:b/>
          <w:sz w:val="24"/>
          <w:szCs w:val="24"/>
          <w:rtl w:val="0"/>
        </w:rPr>
        <w:t xml:space="preserve"> Arvin G. Milan</w:t>
      </w:r>
      <w:r>
        <w:rPr>
          <w:rFonts w:ascii="Georgia" w:hAnsi="Georgia" w:eastAsia="Georgia" w:cs="Georgia"/>
          <w:sz w:val="24"/>
          <w:szCs w:val="24"/>
          <w:rtl w:val="0"/>
        </w:rPr>
        <w:t xml:space="preserve"> and</w:t>
      </w:r>
      <w:r>
        <w:rPr>
          <w:rFonts w:ascii="Georgia" w:hAnsi="Georgia" w:eastAsia="Georgia" w:cs="Georgia"/>
          <w:b/>
          <w:sz w:val="24"/>
          <w:szCs w:val="24"/>
          <w:rtl w:val="0"/>
        </w:rPr>
        <w:t xml:space="preserve"> Edwin Erick I. Borlasa</w:t>
      </w:r>
      <w:r>
        <w:rPr>
          <w:rFonts w:ascii="Georgia" w:hAnsi="Georgia" w:eastAsia="Georgia" w:cs="Georgia"/>
          <w:sz w:val="24"/>
          <w:szCs w:val="24"/>
          <w:rtl w:val="0"/>
        </w:rPr>
        <w:t xml:space="preserve"> is hereby submitted to the Capstone Project Committee for consideration and approval.</w:t>
      </w:r>
    </w:p>
    <w:p w14:paraId="000004F7">
      <w:pPr>
        <w:spacing w:line="480" w:lineRule="auto"/>
        <w:rPr>
          <w:rFonts w:ascii="Georgia" w:hAnsi="Georgia" w:eastAsia="Georgia" w:cs="Georgia"/>
          <w:sz w:val="24"/>
          <w:szCs w:val="24"/>
        </w:rPr>
      </w:pPr>
    </w:p>
    <w:p w14:paraId="000004F8">
      <w:pPr>
        <w:spacing w:line="480" w:lineRule="auto"/>
        <w:rPr>
          <w:rFonts w:ascii="Georgia" w:hAnsi="Georgia" w:eastAsia="Georgia" w:cs="Georgia"/>
          <w:sz w:val="24"/>
          <w:szCs w:val="24"/>
        </w:rPr>
      </w:pPr>
    </w:p>
    <w:p w14:paraId="000004F9">
      <w:pPr>
        <w:spacing w:line="480" w:lineRule="auto"/>
        <w:jc w:val="center"/>
        <w:rPr>
          <w:rFonts w:ascii="Georgia" w:hAnsi="Georgia" w:eastAsia="Georgia" w:cs="Georgia"/>
          <w:b/>
          <w:sz w:val="24"/>
          <w:szCs w:val="24"/>
        </w:rPr>
      </w:pPr>
      <w:r>
        <w:rPr>
          <w:rFonts w:ascii="Georgia" w:hAnsi="Georgia" w:eastAsia="Georgia" w:cs="Georgia"/>
          <w:b/>
          <w:sz w:val="24"/>
          <w:szCs w:val="24"/>
          <w:rtl w:val="0"/>
        </w:rPr>
        <w:t>EMMANUEL ISAIAH Z. DETERA</w:t>
      </w:r>
    </w:p>
    <w:p w14:paraId="000004FA">
      <w:pPr>
        <w:spacing w:line="480" w:lineRule="auto"/>
        <w:jc w:val="center"/>
        <w:rPr>
          <w:rFonts w:ascii="Georgia" w:hAnsi="Georgia" w:eastAsia="Georgia" w:cs="Georgia"/>
          <w:sz w:val="24"/>
          <w:szCs w:val="24"/>
        </w:rPr>
      </w:pPr>
      <w:r>
        <w:rPr>
          <w:rFonts w:ascii="Georgia" w:hAnsi="Georgia" w:eastAsia="Georgia" w:cs="Georgia"/>
          <w:sz w:val="24"/>
          <w:szCs w:val="24"/>
          <w:rtl w:val="0"/>
        </w:rPr>
        <w:t>Adviser</w:t>
      </w:r>
    </w:p>
    <w:p w14:paraId="000004FB">
      <w:pPr>
        <w:spacing w:line="480" w:lineRule="auto"/>
        <w:jc w:val="center"/>
        <w:rPr>
          <w:rFonts w:ascii="Georgia" w:hAnsi="Georgia" w:eastAsia="Georgia" w:cs="Georgia"/>
          <w:sz w:val="24"/>
          <w:szCs w:val="24"/>
        </w:rPr>
      </w:pPr>
    </w:p>
    <w:p w14:paraId="000004FC">
      <w:pPr>
        <w:spacing w:line="480" w:lineRule="auto"/>
        <w:jc w:val="left"/>
        <w:rPr>
          <w:rFonts w:ascii="Georgia" w:hAnsi="Georgia" w:eastAsia="Georgia" w:cs="Georgia"/>
          <w:sz w:val="24"/>
          <w:szCs w:val="24"/>
        </w:rPr>
      </w:pPr>
      <w:r>
        <w:rPr>
          <w:rFonts w:ascii="Georgia" w:hAnsi="Georgia" w:eastAsia="Georgia" w:cs="Georgia"/>
          <w:sz w:val="24"/>
          <w:szCs w:val="24"/>
          <w:rtl w:val="0"/>
        </w:rPr>
        <w:tab/>
      </w:r>
      <w:r>
        <w:rPr>
          <w:rFonts w:ascii="Georgia" w:hAnsi="Georgia" w:eastAsia="Georgia" w:cs="Georgia"/>
          <w:sz w:val="24"/>
          <w:szCs w:val="24"/>
          <w:rtl w:val="0"/>
        </w:rPr>
        <w:t>In partial fulfillment of the requirements for the degree Bachelor of Science in Information Technology, this Capstone Project entitled,</w:t>
      </w:r>
      <w:r>
        <w:rPr>
          <w:rFonts w:ascii="Georgia" w:hAnsi="Georgia" w:eastAsia="Georgia" w:cs="Georgia"/>
          <w:b/>
          <w:sz w:val="24"/>
          <w:szCs w:val="24"/>
          <w:rtl w:val="0"/>
        </w:rPr>
        <w:t xml:space="preserve"> ‘AUTOMATED ORGANIZATION MANAGEMENT SYSTEM FOR SOCES”</w:t>
      </w:r>
      <w:r>
        <w:rPr>
          <w:rFonts w:ascii="Georgia" w:hAnsi="Georgia" w:eastAsia="Georgia" w:cs="Georgia"/>
          <w:sz w:val="24"/>
          <w:szCs w:val="24"/>
          <w:rtl w:val="0"/>
        </w:rPr>
        <w:t xml:space="preserve"> prepared by </w:t>
      </w:r>
      <w:r>
        <w:rPr>
          <w:rFonts w:ascii="Georgia" w:hAnsi="Georgia" w:eastAsia="Georgia" w:cs="Georgia"/>
          <w:b/>
          <w:sz w:val="24"/>
          <w:szCs w:val="24"/>
          <w:rtl w:val="0"/>
        </w:rPr>
        <w:t>Arvin G. Milan</w:t>
      </w:r>
      <w:r>
        <w:rPr>
          <w:rFonts w:ascii="Georgia" w:hAnsi="Georgia" w:eastAsia="Georgia" w:cs="Georgia"/>
          <w:sz w:val="24"/>
          <w:szCs w:val="24"/>
          <w:rtl w:val="0"/>
        </w:rPr>
        <w:t xml:space="preserve"> and</w:t>
      </w:r>
      <w:r>
        <w:rPr>
          <w:rFonts w:ascii="Georgia" w:hAnsi="Georgia" w:eastAsia="Georgia" w:cs="Georgia"/>
          <w:b/>
          <w:sz w:val="24"/>
          <w:szCs w:val="24"/>
          <w:rtl w:val="0"/>
        </w:rPr>
        <w:t xml:space="preserve"> Edwin Erick I. Borlasa</w:t>
      </w:r>
      <w:r>
        <w:rPr>
          <w:rFonts w:ascii="Georgia" w:hAnsi="Georgia" w:eastAsia="Georgia" w:cs="Georgia"/>
          <w:sz w:val="24"/>
          <w:szCs w:val="24"/>
          <w:rtl w:val="0"/>
        </w:rPr>
        <w:t xml:space="preserve"> is hereby considered and endorsed for Final Defense.</w:t>
      </w:r>
    </w:p>
    <w:p w14:paraId="000004FD">
      <w:pPr>
        <w:spacing w:line="480" w:lineRule="auto"/>
        <w:jc w:val="left"/>
        <w:rPr>
          <w:rFonts w:ascii="Georgia" w:hAnsi="Georgia" w:eastAsia="Georgia" w:cs="Georgia"/>
          <w:sz w:val="24"/>
          <w:szCs w:val="24"/>
        </w:rPr>
      </w:pPr>
    </w:p>
    <w:p w14:paraId="000004FE">
      <w:pPr>
        <w:spacing w:line="480" w:lineRule="auto"/>
        <w:jc w:val="left"/>
        <w:rPr>
          <w:rFonts w:ascii="Georgia" w:hAnsi="Georgia" w:eastAsia="Georgia" w:cs="Georgia"/>
          <w:sz w:val="24"/>
          <w:szCs w:val="24"/>
        </w:rPr>
      </w:pPr>
    </w:p>
    <w:p w14:paraId="000004FF">
      <w:pPr>
        <w:spacing w:line="480" w:lineRule="auto"/>
        <w:jc w:val="center"/>
        <w:rPr>
          <w:rFonts w:ascii="Georgia" w:hAnsi="Georgia" w:eastAsia="Georgia" w:cs="Georgia"/>
          <w:b/>
          <w:sz w:val="24"/>
          <w:szCs w:val="24"/>
        </w:rPr>
      </w:pPr>
      <w:r>
        <w:rPr>
          <w:rFonts w:ascii="Georgia" w:hAnsi="Georgia" w:eastAsia="Georgia" w:cs="Georgia"/>
          <w:b/>
          <w:sz w:val="24"/>
          <w:szCs w:val="24"/>
          <w:rtl w:val="0"/>
        </w:rPr>
        <w:t>RHODORA FAYE A. BROSAS, MBA, MIT</w:t>
      </w:r>
    </w:p>
    <w:p w14:paraId="00000500">
      <w:pPr>
        <w:spacing w:line="480" w:lineRule="auto"/>
        <w:jc w:val="center"/>
        <w:rPr>
          <w:rFonts w:ascii="Georgia" w:hAnsi="Georgia" w:eastAsia="Georgia" w:cs="Georgia"/>
          <w:sz w:val="24"/>
          <w:szCs w:val="24"/>
        </w:rPr>
      </w:pPr>
      <w:r>
        <w:rPr>
          <w:rFonts w:ascii="Georgia" w:hAnsi="Georgia" w:eastAsia="Georgia" w:cs="Georgia"/>
          <w:sz w:val="24"/>
          <w:szCs w:val="24"/>
          <w:rtl w:val="0"/>
        </w:rPr>
        <w:t>Capstone Project Coordinator</w:t>
      </w:r>
      <w:r>
        <w:br w:type="page"/>
      </w:r>
    </w:p>
    <w:p w14:paraId="00000501">
      <w:pPr>
        <w:spacing w:line="480" w:lineRule="auto"/>
        <w:jc w:val="center"/>
        <w:rPr>
          <w:rFonts w:ascii="Georgia" w:hAnsi="Georgia" w:eastAsia="Georgia" w:cs="Georgia"/>
          <w:b/>
          <w:sz w:val="24"/>
          <w:szCs w:val="24"/>
        </w:rPr>
      </w:pPr>
      <w:r>
        <w:rPr>
          <w:rFonts w:ascii="Georgia" w:hAnsi="Georgia" w:eastAsia="Georgia" w:cs="Georgia"/>
          <w:b/>
          <w:sz w:val="24"/>
          <w:szCs w:val="24"/>
          <w:rtl w:val="0"/>
        </w:rPr>
        <w:t>RESULT OF THE FINAL DEFENSE</w:t>
      </w:r>
    </w:p>
    <w:p w14:paraId="00000502">
      <w:pPr>
        <w:spacing w:line="480" w:lineRule="auto"/>
        <w:jc w:val="center"/>
        <w:rPr>
          <w:rFonts w:ascii="Georgia" w:hAnsi="Georgia" w:eastAsia="Georgia" w:cs="Georgia"/>
          <w:sz w:val="24"/>
          <w:szCs w:val="24"/>
        </w:rPr>
      </w:pPr>
    </w:p>
    <w:p w14:paraId="00000503">
      <w:pPr>
        <w:spacing w:line="480" w:lineRule="auto"/>
        <w:jc w:val="both"/>
        <w:rPr>
          <w:rFonts w:ascii="Georgia" w:hAnsi="Georgia" w:eastAsia="Georgia" w:cs="Georgia"/>
          <w:sz w:val="24"/>
          <w:szCs w:val="24"/>
        </w:rPr>
      </w:pPr>
      <w:r>
        <w:rPr>
          <w:rFonts w:ascii="Georgia" w:hAnsi="Georgia" w:eastAsia="Georgia" w:cs="Georgia"/>
          <w:b/>
          <w:sz w:val="24"/>
          <w:szCs w:val="24"/>
          <w:rtl w:val="0"/>
        </w:rPr>
        <w:t>Project Title</w:t>
      </w:r>
      <w:r>
        <w:rPr>
          <w:rFonts w:ascii="Georgia" w:hAnsi="Georgia" w:eastAsia="Georgia" w:cs="Georgia"/>
          <w:b/>
          <w:sz w:val="24"/>
          <w:szCs w:val="24"/>
          <w:rtl w:val="0"/>
        </w:rPr>
        <w:tab/>
      </w:r>
      <w:r>
        <w:rPr>
          <w:rFonts w:ascii="Georgia" w:hAnsi="Georgia" w:eastAsia="Georgia" w:cs="Georgia"/>
          <w:b/>
          <w:sz w:val="24"/>
          <w:szCs w:val="24"/>
          <w:rtl w:val="0"/>
        </w:rPr>
        <w:t>:</w:t>
      </w:r>
      <w:r>
        <w:rPr>
          <w:rFonts w:ascii="Georgia" w:hAnsi="Georgia" w:eastAsia="Georgia" w:cs="Georgia"/>
          <w:sz w:val="24"/>
          <w:szCs w:val="24"/>
          <w:rtl w:val="0"/>
        </w:rPr>
        <w:t xml:space="preserve"> AUTOMATED ORGANIZATION MANAGEMENT </w:t>
      </w:r>
    </w:p>
    <w:p w14:paraId="00000504">
      <w:pPr>
        <w:spacing w:line="480" w:lineRule="auto"/>
        <w:jc w:val="both"/>
        <w:rPr>
          <w:rFonts w:ascii="Georgia" w:hAnsi="Georgia" w:eastAsia="Georgia" w:cs="Georgia"/>
          <w:sz w:val="24"/>
          <w:szCs w:val="24"/>
        </w:rPr>
      </w:pPr>
      <w:r>
        <w:rPr>
          <w:rFonts w:ascii="Georgia" w:hAnsi="Georgia" w:eastAsia="Georgia" w:cs="Georgia"/>
          <w:sz w:val="24"/>
          <w:szCs w:val="24"/>
          <w:rtl w:val="0"/>
        </w:rPr>
        <w:t xml:space="preserve">                    </w:t>
      </w:r>
      <w:r>
        <w:rPr>
          <w:rFonts w:ascii="Georgia" w:hAnsi="Georgia" w:eastAsia="Georgia" w:cs="Georgia"/>
          <w:sz w:val="24"/>
          <w:szCs w:val="24"/>
          <w:rtl w:val="0"/>
        </w:rPr>
        <w:tab/>
      </w:r>
      <w:r>
        <w:rPr>
          <w:rFonts w:ascii="Georgia" w:hAnsi="Georgia" w:eastAsia="Georgia" w:cs="Georgia"/>
          <w:sz w:val="24"/>
          <w:szCs w:val="24"/>
          <w:rtl w:val="0"/>
        </w:rPr>
        <w:t xml:space="preserve">               SYSTEM FOR SOECS</w:t>
      </w:r>
    </w:p>
    <w:p w14:paraId="00000505">
      <w:pPr>
        <w:spacing w:line="480" w:lineRule="auto"/>
        <w:jc w:val="both"/>
        <w:rPr>
          <w:rFonts w:ascii="Georgia" w:hAnsi="Georgia" w:eastAsia="Georgia" w:cs="Georgia"/>
          <w:b/>
          <w:sz w:val="24"/>
          <w:szCs w:val="24"/>
        </w:rPr>
      </w:pPr>
    </w:p>
    <w:p w14:paraId="00000506">
      <w:pPr>
        <w:spacing w:line="480" w:lineRule="auto"/>
        <w:jc w:val="both"/>
        <w:rPr>
          <w:rFonts w:ascii="Georgia" w:hAnsi="Georgia" w:eastAsia="Georgia" w:cs="Georgia"/>
          <w:b/>
          <w:sz w:val="24"/>
          <w:szCs w:val="24"/>
        </w:rPr>
      </w:pPr>
      <w:r>
        <w:rPr>
          <w:rFonts w:ascii="Georgia" w:hAnsi="Georgia" w:eastAsia="Georgia" w:cs="Georgia"/>
          <w:b/>
          <w:sz w:val="24"/>
          <w:szCs w:val="24"/>
          <w:rtl w:val="0"/>
        </w:rPr>
        <w:t>Researchers</w:t>
      </w:r>
      <w:r>
        <w:rPr>
          <w:rFonts w:ascii="Georgia" w:hAnsi="Georgia" w:eastAsia="Georgia" w:cs="Georgia"/>
          <w:b/>
          <w:sz w:val="24"/>
          <w:szCs w:val="24"/>
          <w:rtl w:val="0"/>
        </w:rPr>
        <w:tab/>
      </w:r>
      <w:r>
        <w:rPr>
          <w:rFonts w:ascii="Georgia" w:hAnsi="Georgia" w:eastAsia="Georgia" w:cs="Georgia"/>
          <w:b/>
          <w:sz w:val="24"/>
          <w:szCs w:val="24"/>
          <w:rtl w:val="0"/>
        </w:rPr>
        <w:t>: Arvin G. Milan Edwin</w:t>
      </w:r>
    </w:p>
    <w:p w14:paraId="00000507">
      <w:pPr>
        <w:spacing w:line="480" w:lineRule="auto"/>
        <w:jc w:val="both"/>
        <w:rPr>
          <w:rFonts w:ascii="Georgia" w:hAnsi="Georgia" w:eastAsia="Georgia" w:cs="Georgia"/>
          <w:b/>
          <w:sz w:val="24"/>
          <w:szCs w:val="24"/>
        </w:rPr>
      </w:pPr>
      <w:r>
        <w:rPr>
          <w:rFonts w:ascii="Georgia" w:hAnsi="Georgia" w:eastAsia="Georgia" w:cs="Georgia"/>
          <w:b/>
          <w:sz w:val="24"/>
          <w:szCs w:val="24"/>
          <w:rtl w:val="0"/>
        </w:rPr>
        <w:t xml:space="preserve">                     </w:t>
      </w:r>
      <w:r>
        <w:rPr>
          <w:rFonts w:ascii="Georgia" w:hAnsi="Georgia" w:eastAsia="Georgia" w:cs="Georgia"/>
          <w:b/>
          <w:sz w:val="24"/>
          <w:szCs w:val="24"/>
          <w:rtl w:val="0"/>
        </w:rPr>
        <w:tab/>
      </w:r>
      <w:r>
        <w:rPr>
          <w:rFonts w:ascii="Georgia" w:hAnsi="Georgia" w:eastAsia="Georgia" w:cs="Georgia"/>
          <w:b/>
          <w:sz w:val="24"/>
          <w:szCs w:val="24"/>
          <w:rtl w:val="0"/>
        </w:rPr>
        <w:t xml:space="preserve">              Erick I. Borlasa</w:t>
      </w:r>
    </w:p>
    <w:p w14:paraId="00000508">
      <w:pPr>
        <w:spacing w:line="480" w:lineRule="auto"/>
        <w:jc w:val="both"/>
        <w:rPr>
          <w:rFonts w:ascii="Georgia" w:hAnsi="Georgia" w:eastAsia="Georgia" w:cs="Georgia"/>
          <w:b/>
          <w:sz w:val="24"/>
          <w:szCs w:val="24"/>
        </w:rPr>
      </w:pPr>
    </w:p>
    <w:p w14:paraId="00000509">
      <w:pPr>
        <w:spacing w:line="480" w:lineRule="auto"/>
        <w:jc w:val="both"/>
        <w:rPr>
          <w:rFonts w:ascii="Georgia" w:hAnsi="Georgia" w:eastAsia="Georgia" w:cs="Georgia"/>
          <w:b/>
          <w:sz w:val="24"/>
          <w:szCs w:val="24"/>
        </w:rPr>
      </w:pPr>
      <w:r>
        <w:rPr>
          <w:rFonts w:ascii="Georgia" w:hAnsi="Georgia" w:eastAsia="Georgia" w:cs="Georgia"/>
          <w:b/>
          <w:sz w:val="24"/>
          <w:szCs w:val="24"/>
          <w:rtl w:val="0"/>
        </w:rPr>
        <w:t>Place:</w:t>
      </w:r>
      <w:r>
        <w:rPr>
          <w:rFonts w:ascii="Georgia" w:hAnsi="Georgia" w:eastAsia="Georgia" w:cs="Georgia"/>
          <w:sz w:val="24"/>
          <w:szCs w:val="24"/>
          <w:rtl w:val="0"/>
        </w:rPr>
        <w:t xml:space="preserve"> Room 315</w:t>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 xml:space="preserve"> Date:</w:t>
      </w:r>
      <w:r>
        <w:rPr>
          <w:rFonts w:ascii="Georgia" w:hAnsi="Georgia" w:eastAsia="Georgia" w:cs="Georgia"/>
          <w:sz w:val="24"/>
          <w:szCs w:val="24"/>
          <w:rtl w:val="0"/>
        </w:rPr>
        <w:t xml:space="preserve"> September 28, 2024</w:t>
      </w:r>
      <w:r>
        <w:rPr>
          <w:rFonts w:ascii="Georgia" w:hAnsi="Georgia" w:eastAsia="Georgia" w:cs="Georgia"/>
          <w:b/>
          <w:sz w:val="24"/>
          <w:szCs w:val="24"/>
          <w:rtl w:val="0"/>
        </w:rPr>
        <w:tab/>
      </w:r>
      <w:r>
        <w:rPr>
          <w:rFonts w:ascii="Georgia" w:hAnsi="Georgia" w:eastAsia="Georgia" w:cs="Georgia"/>
          <w:b/>
          <w:sz w:val="24"/>
          <w:szCs w:val="24"/>
          <w:rtl w:val="0"/>
        </w:rPr>
        <w:t xml:space="preserve"> Time: 12:30 pm</w:t>
      </w:r>
    </w:p>
    <w:p w14:paraId="0000050A">
      <w:pPr>
        <w:spacing w:line="480" w:lineRule="auto"/>
        <w:jc w:val="both"/>
        <w:rPr>
          <w:rFonts w:ascii="Georgia" w:hAnsi="Georgia" w:eastAsia="Georgia" w:cs="Georgia"/>
          <w:b/>
          <w:sz w:val="24"/>
          <w:szCs w:val="24"/>
        </w:rPr>
      </w:pPr>
    </w:p>
    <w:p w14:paraId="0000050B">
      <w:pPr>
        <w:spacing w:line="480" w:lineRule="auto"/>
        <w:jc w:val="both"/>
        <w:rPr>
          <w:rFonts w:ascii="Georgia" w:hAnsi="Georgia" w:eastAsia="Georgia" w:cs="Georgia"/>
          <w:sz w:val="24"/>
          <w:szCs w:val="24"/>
        </w:rPr>
      </w:pPr>
      <w:r>
        <w:rPr>
          <w:rFonts w:ascii="Georgia" w:hAnsi="Georgia" w:eastAsia="Georgia" w:cs="Georgia"/>
          <w:sz w:val="24"/>
          <w:szCs w:val="24"/>
          <w:rtl w:val="0"/>
        </w:rPr>
        <w:t>FINAL DEFENSE COMMITTEE</w:t>
      </w:r>
      <w:r>
        <w:rPr>
          <w:rFonts w:ascii="Georgia" w:hAnsi="Georgia" w:eastAsia="Georgia" w:cs="Georgia"/>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sz w:val="24"/>
          <w:szCs w:val="24"/>
          <w:rtl w:val="0"/>
        </w:rPr>
        <w:t>ACTION TAKEN</w:t>
      </w:r>
    </w:p>
    <w:p w14:paraId="0000050C">
      <w:pPr>
        <w:spacing w:line="480" w:lineRule="auto"/>
        <w:jc w:val="both"/>
        <w:rPr>
          <w:rFonts w:ascii="Georgia" w:hAnsi="Georgia" w:eastAsia="Georgia" w:cs="Georgia"/>
          <w:b/>
          <w:sz w:val="24"/>
          <w:szCs w:val="24"/>
        </w:rPr>
      </w:pPr>
    </w:p>
    <w:p w14:paraId="0000050D">
      <w:pPr>
        <w:spacing w:line="480" w:lineRule="auto"/>
        <w:jc w:val="both"/>
        <w:rPr>
          <w:rFonts w:ascii="Georgia" w:hAnsi="Georgia" w:eastAsia="Georgia" w:cs="Georgia"/>
          <w:b/>
          <w:sz w:val="24"/>
          <w:szCs w:val="24"/>
        </w:rPr>
      </w:pPr>
    </w:p>
    <w:p w14:paraId="0000050E">
      <w:pPr>
        <w:spacing w:line="480" w:lineRule="auto"/>
        <w:jc w:val="both"/>
      </w:pPr>
      <w:r>
        <w:rPr>
          <w:rFonts w:ascii="Georgia" w:hAnsi="Georgia" w:eastAsia="Georgia" w:cs="Georgia"/>
          <w:b/>
          <w:sz w:val="24"/>
          <w:szCs w:val="24"/>
          <w:rtl w:val="0"/>
        </w:rPr>
        <w:t>JP Remar Serrano</w:t>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 xml:space="preserve">     </w:t>
      </w:r>
      <w:r>
        <w:rPr>
          <w:rtl w:val="0"/>
        </w:rPr>
        <w:t xml:space="preserve">      __________________</w:t>
      </w:r>
    </w:p>
    <w:p w14:paraId="0000050F">
      <w:pPr>
        <w:spacing w:line="480" w:lineRule="auto"/>
        <w:jc w:val="both"/>
        <w:rPr>
          <w:rFonts w:ascii="Georgia" w:hAnsi="Georgia" w:eastAsia="Georgia" w:cs="Georgia"/>
          <w:sz w:val="24"/>
          <w:szCs w:val="24"/>
        </w:rPr>
      </w:pPr>
      <w:r>
        <w:rPr>
          <w:rFonts w:ascii="Georgia" w:hAnsi="Georgia" w:eastAsia="Georgia" w:cs="Georgia"/>
          <w:sz w:val="24"/>
          <w:szCs w:val="24"/>
          <w:rtl w:val="0"/>
        </w:rPr>
        <w:t>Panel Member</w:t>
      </w:r>
    </w:p>
    <w:p w14:paraId="00000510">
      <w:pPr>
        <w:spacing w:line="480" w:lineRule="auto"/>
        <w:jc w:val="both"/>
        <w:rPr>
          <w:rFonts w:ascii="Georgia" w:hAnsi="Georgia" w:eastAsia="Georgia" w:cs="Georgia"/>
          <w:b/>
          <w:sz w:val="24"/>
          <w:szCs w:val="24"/>
        </w:rPr>
      </w:pPr>
    </w:p>
    <w:p w14:paraId="00000511">
      <w:pPr>
        <w:spacing w:line="480" w:lineRule="auto"/>
        <w:jc w:val="both"/>
        <w:rPr>
          <w:rFonts w:ascii="Georgia" w:hAnsi="Georgia" w:eastAsia="Georgia" w:cs="Georgia"/>
          <w:b/>
          <w:sz w:val="24"/>
          <w:szCs w:val="24"/>
        </w:rPr>
      </w:pPr>
    </w:p>
    <w:p w14:paraId="00000512">
      <w:pPr>
        <w:spacing w:line="480" w:lineRule="auto"/>
        <w:jc w:val="left"/>
        <w:rPr>
          <w:rFonts w:ascii="Georgia" w:hAnsi="Georgia" w:eastAsia="Georgia" w:cs="Georgia"/>
          <w:b/>
          <w:sz w:val="24"/>
          <w:szCs w:val="24"/>
        </w:rPr>
      </w:pPr>
      <w:r>
        <w:rPr>
          <w:rFonts w:ascii="Georgia" w:hAnsi="Georgia" w:eastAsia="Georgia" w:cs="Georgia"/>
          <w:b/>
          <w:sz w:val="24"/>
          <w:szCs w:val="24"/>
          <w:rtl w:val="0"/>
        </w:rPr>
        <w:t xml:space="preserve">Reilan Cadubla  </w:t>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 xml:space="preserve">            </w:t>
      </w:r>
      <w:r>
        <w:rPr>
          <w:rtl w:val="0"/>
        </w:rPr>
        <w:t>__________________</w:t>
      </w:r>
    </w:p>
    <w:p w14:paraId="00000513">
      <w:pPr>
        <w:spacing w:line="480" w:lineRule="auto"/>
        <w:jc w:val="left"/>
        <w:rPr>
          <w:rFonts w:ascii="Georgia" w:hAnsi="Georgia" w:eastAsia="Georgia" w:cs="Georgia"/>
          <w:sz w:val="24"/>
          <w:szCs w:val="24"/>
        </w:rPr>
      </w:pPr>
      <w:r>
        <w:rPr>
          <w:rFonts w:ascii="Georgia" w:hAnsi="Georgia" w:eastAsia="Georgia" w:cs="Georgia"/>
          <w:sz w:val="24"/>
          <w:szCs w:val="24"/>
          <w:rtl w:val="0"/>
        </w:rPr>
        <w:t>Panel Member</w:t>
      </w:r>
    </w:p>
    <w:p w14:paraId="00000514">
      <w:pPr>
        <w:spacing w:line="480" w:lineRule="auto"/>
        <w:jc w:val="left"/>
        <w:rPr>
          <w:rFonts w:ascii="Georgia" w:hAnsi="Georgia" w:eastAsia="Georgia" w:cs="Georgia"/>
          <w:sz w:val="24"/>
          <w:szCs w:val="24"/>
        </w:rPr>
      </w:pPr>
    </w:p>
    <w:p w14:paraId="00000515">
      <w:pPr>
        <w:spacing w:line="480" w:lineRule="auto"/>
        <w:jc w:val="left"/>
        <w:rPr>
          <w:rFonts w:ascii="Georgia" w:hAnsi="Georgia" w:eastAsia="Georgia" w:cs="Georgia"/>
          <w:sz w:val="24"/>
          <w:szCs w:val="24"/>
        </w:rPr>
      </w:pPr>
    </w:p>
    <w:p w14:paraId="00000516">
      <w:pPr>
        <w:spacing w:line="480" w:lineRule="auto"/>
        <w:jc w:val="left"/>
        <w:rPr>
          <w:rFonts w:ascii="Georgia" w:hAnsi="Georgia" w:eastAsia="Georgia" w:cs="Georgia"/>
          <w:sz w:val="24"/>
          <w:szCs w:val="24"/>
        </w:rPr>
      </w:pPr>
    </w:p>
    <w:p w14:paraId="00000517">
      <w:pPr>
        <w:spacing w:line="480" w:lineRule="auto"/>
        <w:jc w:val="center"/>
        <w:rPr>
          <w:rFonts w:ascii="Georgia" w:hAnsi="Georgia" w:eastAsia="Georgia" w:cs="Georgia"/>
          <w:b/>
          <w:sz w:val="24"/>
          <w:szCs w:val="24"/>
        </w:rPr>
      </w:pPr>
      <w:r>
        <w:rPr>
          <w:rFonts w:ascii="Georgia" w:hAnsi="Georgia" w:eastAsia="Georgia" w:cs="Georgia"/>
          <w:b/>
          <w:sz w:val="24"/>
          <w:szCs w:val="24"/>
          <w:rtl w:val="0"/>
        </w:rPr>
        <w:t>EMMANUEL ISAIAH Z. DETERA</w:t>
      </w:r>
    </w:p>
    <w:p w14:paraId="00000518">
      <w:pPr>
        <w:spacing w:line="480" w:lineRule="auto"/>
        <w:jc w:val="center"/>
        <w:rPr>
          <w:rFonts w:ascii="Georgia" w:hAnsi="Georgia" w:eastAsia="Georgia" w:cs="Georgia"/>
          <w:sz w:val="24"/>
          <w:szCs w:val="24"/>
        </w:rPr>
      </w:pPr>
      <w:r>
        <w:rPr>
          <w:rFonts w:ascii="Georgia" w:hAnsi="Georgia" w:eastAsia="Georgia" w:cs="Georgia"/>
          <w:sz w:val="24"/>
          <w:szCs w:val="24"/>
          <w:rtl w:val="0"/>
        </w:rPr>
        <w:t>Adviser</w:t>
      </w:r>
    </w:p>
    <w:p w14:paraId="00000519">
      <w:pPr>
        <w:spacing w:line="480" w:lineRule="auto"/>
        <w:jc w:val="center"/>
        <w:rPr>
          <w:rFonts w:ascii="Georgia" w:hAnsi="Georgia" w:eastAsia="Georgia" w:cs="Georgia"/>
          <w:b/>
          <w:sz w:val="24"/>
          <w:szCs w:val="24"/>
        </w:rPr>
      </w:pPr>
      <w:r>
        <w:rPr>
          <w:rFonts w:ascii="Georgia" w:hAnsi="Georgia" w:eastAsia="Georgia" w:cs="Georgia"/>
          <w:b/>
          <w:sz w:val="24"/>
          <w:szCs w:val="24"/>
          <w:rtl w:val="0"/>
        </w:rPr>
        <w:t>RHODORA FAYE A. BROSAS, MBA, MIT</w:t>
      </w:r>
    </w:p>
    <w:p w14:paraId="0000051A">
      <w:pPr>
        <w:spacing w:line="480" w:lineRule="auto"/>
        <w:jc w:val="center"/>
        <w:rPr>
          <w:rFonts w:ascii="Georgia" w:hAnsi="Georgia" w:eastAsia="Georgia" w:cs="Georgia"/>
          <w:sz w:val="24"/>
          <w:szCs w:val="24"/>
        </w:rPr>
      </w:pPr>
      <w:r>
        <w:rPr>
          <w:rFonts w:ascii="Georgia" w:hAnsi="Georgia" w:eastAsia="Georgia" w:cs="Georgia"/>
          <w:sz w:val="24"/>
          <w:szCs w:val="24"/>
          <w:rtl w:val="0"/>
        </w:rPr>
        <w:t>Capstone Project Coordinator</w:t>
      </w:r>
    </w:p>
    <w:p w14:paraId="34F29285">
      <w:pPr>
        <w:spacing w:line="480" w:lineRule="auto"/>
        <w:jc w:val="center"/>
        <w:rPr>
          <w:ins w:id="1" w:author="Vin Milan" w:date="2024-08-20T17:14:56Z"/>
          <w:rFonts w:ascii="Georgia" w:hAnsi="Georgia" w:eastAsia="Georgia" w:cs="Georgia"/>
          <w:b/>
          <w:sz w:val="24"/>
          <w:szCs w:val="24"/>
          <w:rtl w:val="0"/>
        </w:rPr>
      </w:pPr>
    </w:p>
    <w:p w14:paraId="32F8C8A0">
      <w:pPr>
        <w:spacing w:line="480" w:lineRule="auto"/>
        <w:jc w:val="center"/>
        <w:rPr>
          <w:ins w:id="2" w:author="Vin Milan" w:date="2024-08-20T17:14:56Z"/>
          <w:rFonts w:ascii="Georgia" w:hAnsi="Georgia" w:eastAsia="Georgia" w:cs="Georgia"/>
          <w:b/>
          <w:sz w:val="24"/>
          <w:szCs w:val="24"/>
          <w:rtl w:val="0"/>
        </w:rPr>
      </w:pPr>
    </w:p>
    <w:p w14:paraId="05A00804">
      <w:pPr>
        <w:spacing w:line="480" w:lineRule="auto"/>
        <w:jc w:val="center"/>
        <w:rPr>
          <w:ins w:id="3" w:author="Vin Milan" w:date="2024-08-20T17:14:56Z"/>
          <w:rFonts w:ascii="Georgia" w:hAnsi="Georgia" w:eastAsia="Georgia" w:cs="Georgia"/>
          <w:b/>
          <w:sz w:val="24"/>
          <w:szCs w:val="24"/>
          <w:rtl w:val="0"/>
        </w:rPr>
      </w:pPr>
    </w:p>
    <w:p w14:paraId="4B208AB1">
      <w:pPr>
        <w:spacing w:line="480" w:lineRule="auto"/>
        <w:jc w:val="center"/>
        <w:rPr>
          <w:ins w:id="4" w:author="Vin Milan" w:date="2024-08-20T17:14:57Z"/>
          <w:rFonts w:ascii="Georgia" w:hAnsi="Georgia" w:eastAsia="Georgia" w:cs="Georgia"/>
          <w:b/>
          <w:sz w:val="24"/>
          <w:szCs w:val="24"/>
          <w:rtl w:val="0"/>
        </w:rPr>
      </w:pPr>
    </w:p>
    <w:p w14:paraId="3D10CF31">
      <w:pPr>
        <w:spacing w:line="480" w:lineRule="auto"/>
        <w:jc w:val="center"/>
        <w:rPr>
          <w:ins w:id="5" w:author="Vin Milan" w:date="2024-08-20T17:14:57Z"/>
          <w:rFonts w:ascii="Georgia" w:hAnsi="Georgia" w:eastAsia="Georgia" w:cs="Georgia"/>
          <w:b/>
          <w:sz w:val="24"/>
          <w:szCs w:val="24"/>
          <w:rtl w:val="0"/>
        </w:rPr>
      </w:pPr>
    </w:p>
    <w:p w14:paraId="1F35BE0C">
      <w:pPr>
        <w:spacing w:line="480" w:lineRule="auto"/>
        <w:jc w:val="center"/>
        <w:rPr>
          <w:ins w:id="6" w:author="Vin Milan" w:date="2024-08-20T17:14:57Z"/>
          <w:rFonts w:ascii="Georgia" w:hAnsi="Georgia" w:eastAsia="Georgia" w:cs="Georgia"/>
          <w:b/>
          <w:sz w:val="24"/>
          <w:szCs w:val="24"/>
          <w:rtl w:val="0"/>
        </w:rPr>
      </w:pPr>
    </w:p>
    <w:p w14:paraId="0000051B">
      <w:pPr>
        <w:spacing w:line="480" w:lineRule="auto"/>
        <w:jc w:val="center"/>
        <w:rPr>
          <w:rFonts w:ascii="Georgia" w:hAnsi="Georgia" w:eastAsia="Georgia" w:cs="Georgia"/>
          <w:b/>
          <w:sz w:val="24"/>
          <w:szCs w:val="24"/>
        </w:rPr>
      </w:pPr>
      <w:bookmarkStart w:id="0" w:name="_GoBack"/>
      <w:bookmarkEnd w:id="0"/>
      <w:r>
        <w:rPr>
          <w:rFonts w:ascii="Georgia" w:hAnsi="Georgia" w:eastAsia="Georgia" w:cs="Georgia"/>
          <w:b/>
          <w:sz w:val="24"/>
          <w:szCs w:val="24"/>
          <w:rtl w:val="0"/>
        </w:rPr>
        <w:t>CAPSTONE PROJECT 2 COMPLETION</w:t>
      </w:r>
    </w:p>
    <w:p w14:paraId="0000051C">
      <w:pPr>
        <w:spacing w:line="480" w:lineRule="auto"/>
        <w:jc w:val="center"/>
        <w:rPr>
          <w:rFonts w:ascii="Georgia" w:hAnsi="Georgia" w:eastAsia="Georgia" w:cs="Georgia"/>
          <w:b/>
          <w:sz w:val="24"/>
          <w:szCs w:val="24"/>
        </w:rPr>
      </w:pPr>
    </w:p>
    <w:p w14:paraId="0000051D">
      <w:pPr>
        <w:spacing w:line="480" w:lineRule="auto"/>
        <w:jc w:val="center"/>
        <w:rPr>
          <w:rFonts w:ascii="Georgia" w:hAnsi="Georgia" w:eastAsia="Georgia" w:cs="Georgia"/>
          <w:sz w:val="24"/>
          <w:szCs w:val="24"/>
        </w:rPr>
      </w:pPr>
    </w:p>
    <w:p w14:paraId="0000051E">
      <w:pPr>
        <w:spacing w:line="480" w:lineRule="auto"/>
        <w:jc w:val="both"/>
        <w:rPr>
          <w:rFonts w:ascii="Georgia" w:hAnsi="Georgia" w:eastAsia="Georgia" w:cs="Georgia"/>
          <w:sz w:val="24"/>
          <w:szCs w:val="24"/>
        </w:rPr>
      </w:pPr>
      <w:r>
        <w:rPr>
          <w:rFonts w:ascii="Georgia" w:hAnsi="Georgia" w:eastAsia="Georgia" w:cs="Georgia"/>
          <w:b/>
          <w:sz w:val="24"/>
          <w:szCs w:val="24"/>
          <w:rtl w:val="0"/>
        </w:rPr>
        <w:t>Project Title</w:t>
      </w:r>
      <w:r>
        <w:rPr>
          <w:rFonts w:ascii="Georgia" w:hAnsi="Georgia" w:eastAsia="Georgia" w:cs="Georgia"/>
          <w:b/>
          <w:sz w:val="24"/>
          <w:szCs w:val="24"/>
          <w:rtl w:val="0"/>
        </w:rPr>
        <w:tab/>
      </w:r>
      <w:r>
        <w:rPr>
          <w:rFonts w:ascii="Georgia" w:hAnsi="Georgia" w:eastAsia="Georgia" w:cs="Georgia"/>
          <w:b/>
          <w:sz w:val="24"/>
          <w:szCs w:val="24"/>
          <w:rtl w:val="0"/>
        </w:rPr>
        <w:t>:</w:t>
      </w:r>
      <w:r>
        <w:rPr>
          <w:rFonts w:ascii="Georgia" w:hAnsi="Georgia" w:eastAsia="Georgia" w:cs="Georgia"/>
          <w:sz w:val="24"/>
          <w:szCs w:val="24"/>
          <w:rtl w:val="0"/>
        </w:rPr>
        <w:t xml:space="preserve"> AUTOMATED ORGANIZATION MANAGEMENT </w:t>
      </w:r>
    </w:p>
    <w:p w14:paraId="0000051F">
      <w:pPr>
        <w:spacing w:line="480" w:lineRule="auto"/>
        <w:jc w:val="both"/>
        <w:rPr>
          <w:rFonts w:ascii="Georgia" w:hAnsi="Georgia" w:eastAsia="Georgia" w:cs="Georgia"/>
          <w:sz w:val="24"/>
          <w:szCs w:val="24"/>
        </w:rPr>
      </w:pPr>
      <w:r>
        <w:rPr>
          <w:rFonts w:ascii="Georgia" w:hAnsi="Georgia" w:eastAsia="Georgia" w:cs="Georgia"/>
          <w:sz w:val="24"/>
          <w:szCs w:val="24"/>
          <w:rtl w:val="0"/>
        </w:rPr>
        <w:t xml:space="preserve">                    </w:t>
      </w:r>
      <w:r>
        <w:rPr>
          <w:rFonts w:ascii="Georgia" w:hAnsi="Georgia" w:eastAsia="Georgia" w:cs="Georgia"/>
          <w:sz w:val="24"/>
          <w:szCs w:val="24"/>
          <w:rtl w:val="0"/>
        </w:rPr>
        <w:tab/>
      </w:r>
      <w:r>
        <w:rPr>
          <w:rFonts w:ascii="Georgia" w:hAnsi="Georgia" w:eastAsia="Georgia" w:cs="Georgia"/>
          <w:sz w:val="24"/>
          <w:szCs w:val="24"/>
          <w:rtl w:val="0"/>
        </w:rPr>
        <w:t xml:space="preserve">               SYSTEM FOR SOECS</w:t>
      </w:r>
    </w:p>
    <w:p w14:paraId="00000520">
      <w:pPr>
        <w:spacing w:line="480" w:lineRule="auto"/>
        <w:jc w:val="both"/>
        <w:rPr>
          <w:rFonts w:ascii="Georgia" w:hAnsi="Georgia" w:eastAsia="Georgia" w:cs="Georgia"/>
          <w:b/>
          <w:sz w:val="24"/>
          <w:szCs w:val="24"/>
        </w:rPr>
      </w:pPr>
    </w:p>
    <w:p w14:paraId="00000521">
      <w:pPr>
        <w:spacing w:line="480" w:lineRule="auto"/>
        <w:jc w:val="both"/>
        <w:rPr>
          <w:rFonts w:ascii="Georgia" w:hAnsi="Georgia" w:eastAsia="Georgia" w:cs="Georgia"/>
          <w:b/>
          <w:sz w:val="24"/>
          <w:szCs w:val="24"/>
        </w:rPr>
      </w:pPr>
      <w:r>
        <w:rPr>
          <w:rFonts w:ascii="Georgia" w:hAnsi="Georgia" w:eastAsia="Georgia" w:cs="Georgia"/>
          <w:b/>
          <w:sz w:val="24"/>
          <w:szCs w:val="24"/>
          <w:rtl w:val="0"/>
        </w:rPr>
        <w:t>Researchers</w:t>
      </w:r>
      <w:r>
        <w:rPr>
          <w:rFonts w:ascii="Georgia" w:hAnsi="Georgia" w:eastAsia="Georgia" w:cs="Georgia"/>
          <w:b/>
          <w:sz w:val="24"/>
          <w:szCs w:val="24"/>
          <w:rtl w:val="0"/>
        </w:rPr>
        <w:tab/>
      </w:r>
      <w:r>
        <w:rPr>
          <w:rFonts w:ascii="Georgia" w:hAnsi="Georgia" w:eastAsia="Georgia" w:cs="Georgia"/>
          <w:b/>
          <w:sz w:val="24"/>
          <w:szCs w:val="24"/>
          <w:rtl w:val="0"/>
        </w:rPr>
        <w:t>: Arvin G. Milan Edwin</w:t>
      </w:r>
    </w:p>
    <w:p w14:paraId="00000522">
      <w:pPr>
        <w:spacing w:line="480" w:lineRule="auto"/>
        <w:jc w:val="both"/>
        <w:rPr>
          <w:rFonts w:ascii="Georgia" w:hAnsi="Georgia" w:eastAsia="Georgia" w:cs="Georgia"/>
          <w:b/>
          <w:sz w:val="24"/>
          <w:szCs w:val="24"/>
        </w:rPr>
      </w:pPr>
      <w:r>
        <w:rPr>
          <w:rFonts w:ascii="Georgia" w:hAnsi="Georgia" w:eastAsia="Georgia" w:cs="Georgia"/>
          <w:b/>
          <w:sz w:val="24"/>
          <w:szCs w:val="24"/>
          <w:rtl w:val="0"/>
        </w:rPr>
        <w:t xml:space="preserve">                     </w:t>
      </w:r>
      <w:r>
        <w:rPr>
          <w:rFonts w:ascii="Georgia" w:hAnsi="Georgia" w:eastAsia="Georgia" w:cs="Georgia"/>
          <w:b/>
          <w:sz w:val="24"/>
          <w:szCs w:val="24"/>
          <w:rtl w:val="0"/>
        </w:rPr>
        <w:tab/>
      </w:r>
      <w:r>
        <w:rPr>
          <w:rFonts w:ascii="Georgia" w:hAnsi="Georgia" w:eastAsia="Georgia" w:cs="Georgia"/>
          <w:b/>
          <w:sz w:val="24"/>
          <w:szCs w:val="24"/>
          <w:rtl w:val="0"/>
        </w:rPr>
        <w:t xml:space="preserve">              Erick I. Borlasa</w:t>
      </w:r>
    </w:p>
    <w:p w14:paraId="00000523">
      <w:pPr>
        <w:spacing w:line="480" w:lineRule="auto"/>
        <w:jc w:val="left"/>
        <w:rPr>
          <w:rFonts w:ascii="Georgia" w:hAnsi="Georgia" w:eastAsia="Georgia" w:cs="Georgia"/>
          <w:sz w:val="24"/>
          <w:szCs w:val="24"/>
        </w:rPr>
      </w:pPr>
      <w:r>
        <w:rPr>
          <w:rFonts w:ascii="Georgia" w:hAnsi="Georgia" w:eastAsia="Georgia" w:cs="Georgia"/>
          <w:b/>
          <w:sz w:val="24"/>
          <w:szCs w:val="24"/>
          <w:rtl w:val="0"/>
        </w:rPr>
        <w:t xml:space="preserve">Degree Program : </w:t>
      </w:r>
      <w:r>
        <w:rPr>
          <w:rFonts w:ascii="Georgia" w:hAnsi="Georgia" w:eastAsia="Georgia" w:cs="Georgia"/>
          <w:sz w:val="24"/>
          <w:szCs w:val="24"/>
          <w:rtl w:val="0"/>
        </w:rPr>
        <w:t>Bachelor of Science in Information Technology</w:t>
      </w:r>
    </w:p>
    <w:p w14:paraId="00000524">
      <w:pPr>
        <w:spacing w:line="480" w:lineRule="auto"/>
        <w:jc w:val="left"/>
        <w:rPr>
          <w:rFonts w:ascii="Georgia" w:hAnsi="Georgia" w:eastAsia="Georgia" w:cs="Georgia"/>
          <w:sz w:val="24"/>
          <w:szCs w:val="24"/>
        </w:rPr>
      </w:pPr>
    </w:p>
    <w:p w14:paraId="00000525">
      <w:pPr>
        <w:spacing w:line="480" w:lineRule="auto"/>
        <w:jc w:val="left"/>
        <w:rPr>
          <w:rFonts w:ascii="Georgia" w:hAnsi="Georgia" w:eastAsia="Georgia" w:cs="Georgia"/>
          <w:sz w:val="24"/>
          <w:szCs w:val="24"/>
        </w:rPr>
      </w:pPr>
      <w:r>
        <w:rPr>
          <w:rFonts w:ascii="Georgia" w:hAnsi="Georgia" w:eastAsia="Georgia" w:cs="Georgia"/>
          <w:sz w:val="24"/>
          <w:szCs w:val="24"/>
          <w:rtl w:val="0"/>
        </w:rPr>
        <w:t>Final Defense Completed On: September 28, 2024</w:t>
      </w:r>
    </w:p>
    <w:p w14:paraId="00000526">
      <w:pPr>
        <w:spacing w:line="480" w:lineRule="auto"/>
        <w:jc w:val="left"/>
        <w:rPr>
          <w:rFonts w:ascii="Georgia" w:hAnsi="Georgia" w:eastAsia="Georgia" w:cs="Georgia"/>
          <w:sz w:val="24"/>
          <w:szCs w:val="24"/>
        </w:rPr>
      </w:pPr>
    </w:p>
    <w:p w14:paraId="00000527">
      <w:pPr>
        <w:spacing w:line="480" w:lineRule="auto"/>
        <w:jc w:val="left"/>
        <w:rPr>
          <w:rFonts w:ascii="Georgia" w:hAnsi="Georgia" w:eastAsia="Georgia" w:cs="Georgia"/>
          <w:sz w:val="24"/>
          <w:szCs w:val="24"/>
        </w:rPr>
      </w:pPr>
    </w:p>
    <w:p w14:paraId="00000528">
      <w:pPr>
        <w:spacing w:line="480" w:lineRule="auto"/>
        <w:jc w:val="center"/>
        <w:rPr>
          <w:rFonts w:ascii="Georgia" w:hAnsi="Georgia" w:eastAsia="Georgia" w:cs="Georgia"/>
          <w:sz w:val="24"/>
          <w:szCs w:val="24"/>
        </w:rPr>
      </w:pPr>
      <w:r>
        <w:rPr>
          <w:rFonts w:ascii="Georgia" w:hAnsi="Georgia" w:eastAsia="Georgia" w:cs="Georgia"/>
          <w:sz w:val="24"/>
          <w:szCs w:val="24"/>
          <w:rtl w:val="0"/>
        </w:rPr>
        <w:t>CAPSTONE PROJECT COMMITTEE</w:t>
      </w:r>
    </w:p>
    <w:p w14:paraId="00000529">
      <w:pPr>
        <w:spacing w:line="480" w:lineRule="auto"/>
        <w:jc w:val="both"/>
        <w:rPr>
          <w:rFonts w:ascii="Georgia" w:hAnsi="Georgia" w:eastAsia="Georgia" w:cs="Georgia"/>
          <w:b/>
          <w:sz w:val="24"/>
          <w:szCs w:val="24"/>
        </w:rPr>
      </w:pPr>
    </w:p>
    <w:p w14:paraId="0000052A">
      <w:pPr>
        <w:spacing w:line="480" w:lineRule="auto"/>
        <w:jc w:val="both"/>
        <w:rPr>
          <w:rFonts w:ascii="Georgia" w:hAnsi="Georgia" w:eastAsia="Georgia" w:cs="Georgia"/>
          <w:sz w:val="24"/>
          <w:szCs w:val="24"/>
        </w:rPr>
      </w:pPr>
      <w:r>
        <w:rPr>
          <w:rFonts w:ascii="Georgia" w:hAnsi="Georgia" w:eastAsia="Georgia" w:cs="Georgia"/>
          <w:sz w:val="24"/>
          <w:szCs w:val="24"/>
          <w:rtl w:val="0"/>
        </w:rPr>
        <w:t>FINAL DEFENSE COMMITTEE</w:t>
      </w:r>
      <w:r>
        <w:rPr>
          <w:rFonts w:ascii="Georgia" w:hAnsi="Georgia" w:eastAsia="Georgia" w:cs="Georgia"/>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sz w:val="24"/>
          <w:szCs w:val="24"/>
          <w:rtl w:val="0"/>
        </w:rPr>
        <w:t>ACTION TAKEN</w:t>
      </w:r>
    </w:p>
    <w:p w14:paraId="0000052C">
      <w:pPr>
        <w:spacing w:line="480" w:lineRule="auto"/>
        <w:jc w:val="both"/>
        <w:rPr>
          <w:rFonts w:ascii="Georgia" w:hAnsi="Georgia" w:eastAsia="Georgia" w:cs="Georgia"/>
          <w:b/>
          <w:sz w:val="24"/>
          <w:szCs w:val="24"/>
        </w:rPr>
      </w:pPr>
    </w:p>
    <w:p w14:paraId="0000052D">
      <w:pPr>
        <w:spacing w:line="480" w:lineRule="auto"/>
        <w:jc w:val="both"/>
      </w:pPr>
      <w:r>
        <w:rPr>
          <w:rFonts w:ascii="Georgia" w:hAnsi="Georgia" w:eastAsia="Georgia" w:cs="Georgia"/>
          <w:b/>
          <w:sz w:val="24"/>
          <w:szCs w:val="24"/>
          <w:rtl w:val="0"/>
        </w:rPr>
        <w:t>JP Remar Serrano</w:t>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 xml:space="preserve">     </w:t>
      </w:r>
      <w:r>
        <w:rPr>
          <w:rtl w:val="0"/>
        </w:rPr>
        <w:t xml:space="preserve">      __________________</w:t>
      </w:r>
    </w:p>
    <w:p w14:paraId="0000052F">
      <w:pPr>
        <w:spacing w:line="480" w:lineRule="auto"/>
        <w:jc w:val="both"/>
        <w:rPr>
          <w:rFonts w:ascii="Georgia" w:hAnsi="Georgia" w:eastAsia="Georgia" w:cs="Georgia"/>
          <w:b/>
          <w:sz w:val="24"/>
          <w:szCs w:val="24"/>
        </w:rPr>
      </w:pPr>
      <w:r>
        <w:rPr>
          <w:rFonts w:ascii="Georgia" w:hAnsi="Georgia" w:eastAsia="Georgia" w:cs="Georgia"/>
          <w:sz w:val="24"/>
          <w:szCs w:val="24"/>
          <w:rtl w:val="0"/>
        </w:rPr>
        <w:t>Panel Member</w:t>
      </w:r>
    </w:p>
    <w:p w14:paraId="00000530">
      <w:pPr>
        <w:spacing w:line="480" w:lineRule="auto"/>
        <w:jc w:val="both"/>
        <w:rPr>
          <w:rFonts w:ascii="Georgia" w:hAnsi="Georgia" w:eastAsia="Georgia" w:cs="Georgia"/>
          <w:b/>
          <w:sz w:val="24"/>
          <w:szCs w:val="24"/>
        </w:rPr>
      </w:pPr>
    </w:p>
    <w:p w14:paraId="00000531">
      <w:pPr>
        <w:spacing w:line="480" w:lineRule="auto"/>
        <w:rPr>
          <w:rFonts w:ascii="Georgia" w:hAnsi="Georgia" w:eastAsia="Georgia" w:cs="Georgia"/>
          <w:b/>
          <w:sz w:val="24"/>
          <w:szCs w:val="24"/>
        </w:rPr>
      </w:pPr>
      <w:r>
        <w:rPr>
          <w:rFonts w:ascii="Georgia" w:hAnsi="Georgia" w:eastAsia="Georgia" w:cs="Georgia"/>
          <w:b/>
          <w:sz w:val="24"/>
          <w:szCs w:val="24"/>
          <w:rtl w:val="0"/>
        </w:rPr>
        <w:t xml:space="preserve">Reilan Cadubla  </w:t>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 xml:space="preserve">            </w:t>
      </w:r>
      <w:r>
        <w:rPr>
          <w:rtl w:val="0"/>
        </w:rPr>
        <w:t>__________________</w:t>
      </w:r>
    </w:p>
    <w:p w14:paraId="00000533">
      <w:pPr>
        <w:spacing w:line="480" w:lineRule="auto"/>
        <w:rPr>
          <w:rFonts w:ascii="Georgia" w:hAnsi="Georgia" w:eastAsia="Georgia" w:cs="Georgia"/>
          <w:sz w:val="24"/>
          <w:szCs w:val="24"/>
        </w:rPr>
      </w:pPr>
      <w:r>
        <w:rPr>
          <w:rFonts w:ascii="Georgia" w:hAnsi="Georgia" w:eastAsia="Georgia" w:cs="Georgia"/>
          <w:sz w:val="24"/>
          <w:szCs w:val="24"/>
          <w:rtl w:val="0"/>
        </w:rPr>
        <w:t>Panel Member</w:t>
      </w:r>
    </w:p>
    <w:p w14:paraId="00000534">
      <w:pPr>
        <w:spacing w:line="480" w:lineRule="auto"/>
        <w:jc w:val="left"/>
        <w:rPr>
          <w:rFonts w:ascii="Georgia" w:hAnsi="Georgia" w:eastAsia="Georgia" w:cs="Georgia"/>
          <w:sz w:val="24"/>
          <w:szCs w:val="24"/>
        </w:rPr>
      </w:pPr>
    </w:p>
    <w:p w14:paraId="00000535">
      <w:pPr>
        <w:spacing w:line="480" w:lineRule="auto"/>
        <w:rPr>
          <w:rFonts w:ascii="Georgia" w:hAnsi="Georgia" w:eastAsia="Georgia" w:cs="Georgia"/>
          <w:b/>
          <w:sz w:val="24"/>
          <w:szCs w:val="24"/>
        </w:rPr>
      </w:pPr>
      <w:r>
        <w:rPr>
          <w:rFonts w:ascii="Georgia" w:hAnsi="Georgia" w:eastAsia="Georgia" w:cs="Georgia"/>
          <w:b/>
          <w:sz w:val="24"/>
          <w:szCs w:val="24"/>
          <w:rtl w:val="0"/>
        </w:rPr>
        <w:t xml:space="preserve">EMMANUEL ISAIAH Z. DETERA </w:t>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 xml:space="preserve">          </w:t>
      </w:r>
      <w:r>
        <w:rPr>
          <w:rtl w:val="0"/>
        </w:rPr>
        <w:t>__________________</w:t>
      </w:r>
    </w:p>
    <w:p w14:paraId="00000536">
      <w:pPr>
        <w:spacing w:line="480" w:lineRule="auto"/>
        <w:rPr>
          <w:rFonts w:ascii="Georgia" w:hAnsi="Georgia" w:eastAsia="Georgia" w:cs="Georgia"/>
          <w:sz w:val="24"/>
          <w:szCs w:val="24"/>
        </w:rPr>
      </w:pPr>
      <w:r>
        <w:rPr>
          <w:rFonts w:ascii="Georgia" w:hAnsi="Georgia" w:eastAsia="Georgia" w:cs="Georgia"/>
          <w:sz w:val="24"/>
          <w:szCs w:val="24"/>
          <w:rtl w:val="0"/>
        </w:rPr>
        <w:t>Adviser</w:t>
      </w:r>
    </w:p>
    <w:p w14:paraId="00000537">
      <w:pPr>
        <w:spacing w:line="480" w:lineRule="auto"/>
        <w:rPr>
          <w:rFonts w:ascii="Georgia" w:hAnsi="Georgia" w:eastAsia="Georgia" w:cs="Georgia"/>
          <w:sz w:val="24"/>
          <w:szCs w:val="24"/>
        </w:rPr>
      </w:pPr>
    </w:p>
    <w:p w14:paraId="00000538">
      <w:pPr>
        <w:spacing w:line="480" w:lineRule="auto"/>
        <w:jc w:val="left"/>
        <w:rPr>
          <w:rFonts w:ascii="Georgia" w:hAnsi="Georgia" w:eastAsia="Georgia" w:cs="Georgia"/>
          <w:sz w:val="24"/>
          <w:szCs w:val="24"/>
        </w:rPr>
      </w:pPr>
    </w:p>
    <w:p w14:paraId="00000539">
      <w:pPr>
        <w:spacing w:line="480" w:lineRule="auto"/>
        <w:jc w:val="left"/>
        <w:rPr>
          <w:rFonts w:ascii="Georgia" w:hAnsi="Georgia" w:eastAsia="Georgia" w:cs="Georgia"/>
          <w:sz w:val="24"/>
          <w:szCs w:val="24"/>
        </w:rPr>
      </w:pPr>
    </w:p>
    <w:p w14:paraId="0000053A">
      <w:pPr>
        <w:spacing w:line="480" w:lineRule="auto"/>
        <w:jc w:val="center"/>
        <w:rPr>
          <w:rFonts w:ascii="Georgia" w:hAnsi="Georgia" w:eastAsia="Georgia" w:cs="Georgia"/>
          <w:b/>
          <w:sz w:val="24"/>
          <w:szCs w:val="24"/>
        </w:rPr>
      </w:pPr>
      <w:r>
        <w:rPr>
          <w:rFonts w:ascii="Georgia" w:hAnsi="Georgia" w:eastAsia="Georgia" w:cs="Georgia"/>
          <w:b/>
          <w:sz w:val="24"/>
          <w:szCs w:val="24"/>
          <w:rtl w:val="0"/>
        </w:rPr>
        <w:t>RHODORA FAYE A. BROSAS, MBA, MIT</w:t>
      </w:r>
    </w:p>
    <w:p w14:paraId="0000053B">
      <w:pPr>
        <w:spacing w:line="480" w:lineRule="auto"/>
        <w:jc w:val="center"/>
        <w:rPr>
          <w:rFonts w:ascii="Georgia" w:hAnsi="Georgia" w:eastAsia="Georgia" w:cs="Georgia"/>
          <w:sz w:val="24"/>
          <w:szCs w:val="24"/>
        </w:rPr>
      </w:pPr>
      <w:r>
        <w:rPr>
          <w:rFonts w:ascii="Georgia" w:hAnsi="Georgia" w:eastAsia="Georgia" w:cs="Georgia"/>
          <w:sz w:val="24"/>
          <w:szCs w:val="24"/>
          <w:rtl w:val="0"/>
        </w:rPr>
        <w:t>Capstone Project Coordinator</w:t>
      </w:r>
      <w:r>
        <w:br w:type="page"/>
      </w:r>
    </w:p>
    <w:p w14:paraId="0000053C">
      <w:pPr>
        <w:spacing w:line="480" w:lineRule="auto"/>
        <w:jc w:val="center"/>
        <w:rPr>
          <w:rFonts w:ascii="Georgia" w:hAnsi="Georgia" w:eastAsia="Georgia" w:cs="Georgia"/>
          <w:b/>
          <w:bCs/>
          <w:sz w:val="24"/>
          <w:szCs w:val="24"/>
        </w:rPr>
      </w:pPr>
      <w:r>
        <w:rPr>
          <w:rFonts w:ascii="Georgia" w:hAnsi="Georgia" w:eastAsia="Georgia" w:cs="Georgia"/>
          <w:b/>
          <w:bCs/>
          <w:sz w:val="24"/>
          <w:szCs w:val="24"/>
          <w:rtl w:val="0"/>
        </w:rPr>
        <w:t>CERTIFICATE OF APPROVAL</w:t>
      </w:r>
    </w:p>
    <w:p w14:paraId="0000053D">
      <w:pPr>
        <w:spacing w:line="480" w:lineRule="auto"/>
        <w:jc w:val="center"/>
        <w:rPr>
          <w:rFonts w:ascii="Georgia" w:hAnsi="Georgia" w:eastAsia="Georgia" w:cs="Georgia"/>
          <w:sz w:val="24"/>
          <w:szCs w:val="24"/>
        </w:rPr>
      </w:pPr>
    </w:p>
    <w:p w14:paraId="0000053E">
      <w:pPr>
        <w:spacing w:line="480" w:lineRule="auto"/>
        <w:jc w:val="center"/>
        <w:rPr>
          <w:rFonts w:ascii="Georgia" w:hAnsi="Georgia" w:eastAsia="Georgia" w:cs="Georgia"/>
          <w:sz w:val="24"/>
          <w:szCs w:val="24"/>
        </w:rPr>
      </w:pPr>
      <w:r>
        <w:rPr>
          <w:rFonts w:ascii="Georgia" w:hAnsi="Georgia" w:eastAsia="Georgia" w:cs="Georgia"/>
          <w:sz w:val="24"/>
          <w:szCs w:val="24"/>
          <w:rtl w:val="0"/>
        </w:rPr>
        <w:t>This is to certify that the Capstone Project of:</w:t>
      </w:r>
    </w:p>
    <w:p w14:paraId="0000053F">
      <w:pPr>
        <w:spacing w:line="480" w:lineRule="auto"/>
        <w:jc w:val="center"/>
        <w:rPr>
          <w:rFonts w:ascii="Georgia" w:hAnsi="Georgia" w:eastAsia="Georgia" w:cs="Georgia"/>
          <w:sz w:val="24"/>
          <w:szCs w:val="24"/>
        </w:rPr>
      </w:pPr>
    </w:p>
    <w:p w14:paraId="00000540">
      <w:pPr>
        <w:spacing w:line="480" w:lineRule="auto"/>
        <w:jc w:val="center"/>
        <w:rPr>
          <w:rFonts w:ascii="Georgia" w:hAnsi="Georgia" w:eastAsia="Georgia" w:cs="Georgia"/>
          <w:sz w:val="24"/>
          <w:szCs w:val="24"/>
        </w:rPr>
      </w:pPr>
    </w:p>
    <w:p w14:paraId="00000541">
      <w:pPr>
        <w:spacing w:line="480" w:lineRule="auto"/>
        <w:jc w:val="center"/>
        <w:rPr>
          <w:rFonts w:ascii="Georgia" w:hAnsi="Georgia" w:eastAsia="Georgia" w:cs="Georgia"/>
          <w:sz w:val="24"/>
          <w:szCs w:val="24"/>
        </w:rPr>
      </w:pPr>
    </w:p>
    <w:p w14:paraId="00000542">
      <w:pPr>
        <w:spacing w:line="480" w:lineRule="auto"/>
        <w:jc w:val="center"/>
        <w:rPr>
          <w:rFonts w:ascii="Georgia" w:hAnsi="Georgia" w:eastAsia="Georgia" w:cs="Georgia"/>
          <w:b/>
          <w:sz w:val="24"/>
          <w:szCs w:val="24"/>
        </w:rPr>
      </w:pPr>
      <w:r>
        <w:rPr>
          <w:rFonts w:ascii="Georgia" w:hAnsi="Georgia" w:eastAsia="Georgia" w:cs="Georgia"/>
          <w:b/>
          <w:sz w:val="24"/>
          <w:szCs w:val="24"/>
          <w:rtl w:val="0"/>
        </w:rPr>
        <w:t>ARVIN G. MILAN</w:t>
      </w:r>
    </w:p>
    <w:p w14:paraId="00000543">
      <w:pPr>
        <w:spacing w:line="480" w:lineRule="auto"/>
        <w:jc w:val="center"/>
        <w:rPr>
          <w:rFonts w:ascii="Georgia" w:hAnsi="Georgia" w:eastAsia="Georgia" w:cs="Georgia"/>
          <w:b/>
          <w:sz w:val="24"/>
          <w:szCs w:val="24"/>
        </w:rPr>
      </w:pPr>
      <w:r>
        <w:rPr>
          <w:rFonts w:ascii="Georgia" w:hAnsi="Georgia" w:eastAsia="Georgia" w:cs="Georgia"/>
          <w:b/>
          <w:sz w:val="24"/>
          <w:szCs w:val="24"/>
          <w:rtl w:val="0"/>
        </w:rPr>
        <w:t>EDWIN ERICK I. BORLASA</w:t>
      </w:r>
    </w:p>
    <w:p w14:paraId="00000544">
      <w:pPr>
        <w:spacing w:line="480" w:lineRule="auto"/>
        <w:jc w:val="center"/>
        <w:rPr>
          <w:rFonts w:ascii="Georgia" w:hAnsi="Georgia" w:eastAsia="Georgia" w:cs="Georgia"/>
          <w:b/>
          <w:sz w:val="24"/>
          <w:szCs w:val="24"/>
        </w:rPr>
      </w:pPr>
    </w:p>
    <w:p w14:paraId="00000545">
      <w:pPr>
        <w:spacing w:line="480" w:lineRule="auto"/>
        <w:jc w:val="center"/>
        <w:rPr>
          <w:rFonts w:ascii="Georgia" w:hAnsi="Georgia" w:eastAsia="Georgia" w:cs="Georgia"/>
          <w:sz w:val="24"/>
          <w:szCs w:val="24"/>
        </w:rPr>
      </w:pPr>
    </w:p>
    <w:p w14:paraId="00000546">
      <w:pPr>
        <w:spacing w:line="480" w:lineRule="auto"/>
        <w:jc w:val="left"/>
        <w:rPr>
          <w:rFonts w:ascii="Georgia" w:hAnsi="Georgia" w:eastAsia="Georgia" w:cs="Georgia"/>
          <w:sz w:val="24"/>
          <w:szCs w:val="24"/>
        </w:rPr>
      </w:pPr>
      <w:r>
        <w:rPr>
          <w:rFonts w:ascii="Georgia" w:hAnsi="Georgia" w:eastAsia="Georgia" w:cs="Georgia"/>
          <w:sz w:val="24"/>
          <w:szCs w:val="24"/>
          <w:rtl w:val="0"/>
        </w:rPr>
        <w:tab/>
      </w:r>
      <w:r>
        <w:rPr>
          <w:rFonts w:ascii="Georgia" w:hAnsi="Georgia" w:eastAsia="Georgia" w:cs="Georgia"/>
          <w:sz w:val="24"/>
          <w:szCs w:val="24"/>
          <w:rtl w:val="0"/>
        </w:rPr>
        <w:t>has been approved by the Capstone Project Committee in partial fulfillment of the requirements of the degree of Bachelor of Science in Information Technology School of Engineering and Computer Studies</w:t>
      </w:r>
    </w:p>
    <w:p w14:paraId="00000547">
      <w:pPr>
        <w:spacing w:line="480" w:lineRule="auto"/>
        <w:jc w:val="left"/>
        <w:rPr>
          <w:rFonts w:ascii="Georgia" w:hAnsi="Georgia" w:eastAsia="Georgia" w:cs="Georgia"/>
          <w:sz w:val="24"/>
          <w:szCs w:val="24"/>
        </w:rPr>
      </w:pPr>
    </w:p>
    <w:p w14:paraId="00000548">
      <w:pPr>
        <w:spacing w:line="480" w:lineRule="auto"/>
        <w:jc w:val="left"/>
        <w:rPr>
          <w:rFonts w:ascii="Georgia" w:hAnsi="Georgia" w:eastAsia="Georgia" w:cs="Georgia"/>
          <w:sz w:val="24"/>
          <w:szCs w:val="24"/>
        </w:rPr>
      </w:pPr>
    </w:p>
    <w:p w14:paraId="00000549">
      <w:pPr>
        <w:spacing w:line="480" w:lineRule="auto"/>
        <w:jc w:val="center"/>
        <w:rPr>
          <w:rFonts w:ascii="Georgia" w:hAnsi="Georgia" w:eastAsia="Georgia" w:cs="Georgia"/>
          <w:sz w:val="24"/>
          <w:szCs w:val="24"/>
        </w:rPr>
      </w:pPr>
      <w:r>
        <w:rPr>
          <w:rFonts w:ascii="Georgia" w:hAnsi="Georgia" w:eastAsia="Georgia" w:cs="Georgia"/>
          <w:sz w:val="24"/>
          <w:szCs w:val="24"/>
          <w:rtl w:val="0"/>
        </w:rPr>
        <w:t>EMMANUEL ISAIAH Z. DETERA</w:t>
      </w:r>
      <w:r>
        <w:rPr>
          <w:rFonts w:ascii="Georgia" w:hAnsi="Georgia" w:eastAsia="Georgia" w:cs="Georgia"/>
          <w:sz w:val="24"/>
          <w:szCs w:val="24"/>
          <w:rtl w:val="0"/>
        </w:rPr>
        <w:br w:type="textWrapping"/>
      </w:r>
      <w:r>
        <w:rPr>
          <w:rFonts w:ascii="Georgia" w:hAnsi="Georgia" w:eastAsia="Georgia" w:cs="Georgia"/>
          <w:sz w:val="24"/>
          <w:szCs w:val="24"/>
          <w:rtl w:val="0"/>
        </w:rPr>
        <w:t>Adviser</w:t>
      </w:r>
    </w:p>
    <w:p w14:paraId="0000054A">
      <w:pPr>
        <w:spacing w:line="480" w:lineRule="auto"/>
        <w:jc w:val="left"/>
        <w:rPr>
          <w:rFonts w:ascii="Georgia" w:hAnsi="Georgia" w:eastAsia="Georgia" w:cs="Georgia"/>
          <w:sz w:val="24"/>
          <w:szCs w:val="24"/>
        </w:rPr>
      </w:pPr>
    </w:p>
    <w:p w14:paraId="0000054B">
      <w:pPr>
        <w:spacing w:line="480" w:lineRule="auto"/>
        <w:rPr>
          <w:rFonts w:ascii="Georgia" w:hAnsi="Georgia" w:eastAsia="Georgia" w:cs="Georgia"/>
          <w:sz w:val="24"/>
          <w:szCs w:val="24"/>
        </w:rPr>
      </w:pPr>
    </w:p>
    <w:p w14:paraId="0000054C">
      <w:pPr>
        <w:spacing w:line="480" w:lineRule="auto"/>
        <w:jc w:val="center"/>
        <w:rPr>
          <w:rFonts w:ascii="Georgia" w:hAnsi="Georgia" w:eastAsia="Georgia" w:cs="Georgia"/>
          <w:b/>
          <w:sz w:val="24"/>
          <w:szCs w:val="24"/>
        </w:rPr>
      </w:pPr>
      <w:r>
        <w:rPr>
          <w:rFonts w:ascii="Georgia" w:hAnsi="Georgia" w:eastAsia="Georgia" w:cs="Georgia"/>
          <w:b/>
          <w:sz w:val="24"/>
          <w:szCs w:val="24"/>
          <w:rtl w:val="0"/>
        </w:rPr>
        <w:t>RHODORA FAYE A. BROSAS, MBA, MIT</w:t>
      </w:r>
    </w:p>
    <w:p w14:paraId="0000054D">
      <w:pPr>
        <w:spacing w:line="480" w:lineRule="auto"/>
        <w:jc w:val="center"/>
        <w:rPr>
          <w:rFonts w:ascii="Georgia" w:hAnsi="Georgia" w:eastAsia="Georgia" w:cs="Georgia"/>
          <w:sz w:val="24"/>
          <w:szCs w:val="24"/>
        </w:rPr>
      </w:pPr>
      <w:r>
        <w:rPr>
          <w:rFonts w:ascii="Georgia" w:hAnsi="Georgia" w:eastAsia="Georgia" w:cs="Georgia"/>
          <w:sz w:val="24"/>
          <w:szCs w:val="24"/>
          <w:rtl w:val="0"/>
        </w:rPr>
        <w:t>Capstone Project Coordinator</w:t>
      </w:r>
    </w:p>
    <w:p w14:paraId="0000054E">
      <w:pPr>
        <w:spacing w:line="480" w:lineRule="auto"/>
        <w:jc w:val="center"/>
        <w:rPr>
          <w:rFonts w:ascii="Georgia" w:hAnsi="Georgia" w:eastAsia="Georgia" w:cs="Georgia"/>
          <w:sz w:val="24"/>
          <w:szCs w:val="24"/>
        </w:rPr>
      </w:pPr>
    </w:p>
    <w:p w14:paraId="0000054F">
      <w:pPr>
        <w:spacing w:line="480" w:lineRule="auto"/>
        <w:rPr>
          <w:rFonts w:ascii="Georgia" w:hAnsi="Georgia" w:eastAsia="Georgia" w:cs="Georgia"/>
          <w:sz w:val="24"/>
          <w:szCs w:val="24"/>
        </w:rPr>
      </w:pPr>
    </w:p>
    <w:p w14:paraId="00000550">
      <w:pPr>
        <w:spacing w:line="480" w:lineRule="auto"/>
        <w:jc w:val="center"/>
        <w:rPr>
          <w:rFonts w:ascii="Georgia" w:hAnsi="Georgia" w:eastAsia="Georgia" w:cs="Georgia"/>
          <w:b/>
          <w:sz w:val="24"/>
          <w:szCs w:val="24"/>
        </w:rPr>
      </w:pPr>
      <w:r>
        <w:rPr>
          <w:rFonts w:ascii="Georgia" w:hAnsi="Georgia" w:eastAsia="Georgia" w:cs="Georgia"/>
          <w:b/>
          <w:sz w:val="24"/>
          <w:szCs w:val="24"/>
          <w:rtl w:val="0"/>
        </w:rPr>
        <w:t>ENGR. MARBEN S. RAMOS, LPT</w:t>
      </w:r>
    </w:p>
    <w:p w14:paraId="00000551">
      <w:pPr>
        <w:spacing w:line="480" w:lineRule="auto"/>
        <w:jc w:val="center"/>
        <w:rPr>
          <w:rFonts w:ascii="Georgia" w:hAnsi="Georgia" w:eastAsia="Georgia" w:cs="Georgia"/>
          <w:sz w:val="24"/>
          <w:szCs w:val="24"/>
        </w:rPr>
      </w:pPr>
      <w:r>
        <w:rPr>
          <w:rFonts w:ascii="Georgia" w:hAnsi="Georgia" w:eastAsia="Georgia" w:cs="Georgia"/>
          <w:sz w:val="24"/>
          <w:szCs w:val="24"/>
          <w:rtl w:val="0"/>
        </w:rPr>
        <w:t>OIC  - DEAN</w:t>
      </w:r>
      <w:r>
        <w:br w:type="page"/>
      </w:r>
    </w:p>
    <w:p w14:paraId="00000552">
      <w:pPr>
        <w:spacing w:line="480" w:lineRule="auto"/>
        <w:jc w:val="center"/>
        <w:rPr>
          <w:rFonts w:ascii="Georgia" w:hAnsi="Georgia" w:eastAsia="Georgia" w:cs="Georgia"/>
          <w:b/>
          <w:bCs/>
          <w:sz w:val="24"/>
          <w:szCs w:val="24"/>
        </w:rPr>
      </w:pPr>
      <w:r>
        <w:rPr>
          <w:rFonts w:ascii="Georgia" w:hAnsi="Georgia" w:eastAsia="Georgia" w:cs="Georgia"/>
          <w:b/>
          <w:bCs/>
          <w:sz w:val="24"/>
          <w:szCs w:val="24"/>
          <w:rtl w:val="0"/>
        </w:rPr>
        <w:t>EXECUTIVE SUMMARY</w:t>
      </w:r>
    </w:p>
    <w:p w14:paraId="00000553">
      <w:pPr>
        <w:spacing w:line="480" w:lineRule="auto"/>
        <w:jc w:val="center"/>
        <w:rPr>
          <w:rFonts w:ascii="Georgia" w:hAnsi="Georgia" w:eastAsia="Georgia" w:cs="Georgia"/>
          <w:sz w:val="24"/>
          <w:szCs w:val="24"/>
        </w:rPr>
      </w:pPr>
    </w:p>
    <w:p w14:paraId="00000554">
      <w:pPr>
        <w:spacing w:line="480" w:lineRule="auto"/>
        <w:jc w:val="both"/>
        <w:rPr>
          <w:rFonts w:ascii="Georgia" w:hAnsi="Georgia" w:eastAsia="Georgia" w:cs="Georgia"/>
          <w:sz w:val="24"/>
          <w:szCs w:val="24"/>
        </w:rPr>
      </w:pPr>
      <w:r>
        <w:rPr>
          <w:rFonts w:ascii="Georgia" w:hAnsi="Georgia" w:eastAsia="Georgia" w:cs="Georgia"/>
          <w:b/>
          <w:sz w:val="24"/>
          <w:szCs w:val="24"/>
          <w:rtl w:val="0"/>
        </w:rPr>
        <w:t>Project Title</w:t>
      </w:r>
      <w:r>
        <w:rPr>
          <w:rFonts w:ascii="Georgia" w:hAnsi="Georgia" w:eastAsia="Georgia" w:cs="Georgia"/>
          <w:b/>
          <w:sz w:val="24"/>
          <w:szCs w:val="24"/>
          <w:rtl w:val="0"/>
        </w:rPr>
        <w:tab/>
      </w:r>
      <w:r>
        <w:rPr>
          <w:rFonts w:ascii="Georgia" w:hAnsi="Georgia" w:eastAsia="Georgia" w:cs="Georgia"/>
          <w:b/>
          <w:sz w:val="24"/>
          <w:szCs w:val="24"/>
          <w:rtl w:val="0"/>
        </w:rPr>
        <w:t>:</w:t>
      </w:r>
      <w:r>
        <w:rPr>
          <w:rFonts w:ascii="Georgia" w:hAnsi="Georgia" w:eastAsia="Georgia" w:cs="Georgia"/>
          <w:sz w:val="24"/>
          <w:szCs w:val="24"/>
          <w:rtl w:val="0"/>
        </w:rPr>
        <w:t xml:space="preserve"> AUTOMATED ORGANIZATION MANAGEMENT </w:t>
      </w:r>
    </w:p>
    <w:p w14:paraId="00000555">
      <w:pPr>
        <w:spacing w:line="480" w:lineRule="auto"/>
        <w:jc w:val="both"/>
        <w:rPr>
          <w:rFonts w:ascii="Georgia" w:hAnsi="Georgia" w:eastAsia="Georgia" w:cs="Georgia"/>
          <w:sz w:val="24"/>
          <w:szCs w:val="24"/>
        </w:rPr>
      </w:pPr>
      <w:r>
        <w:rPr>
          <w:rFonts w:ascii="Georgia" w:hAnsi="Georgia" w:eastAsia="Georgia" w:cs="Georgia"/>
          <w:sz w:val="24"/>
          <w:szCs w:val="24"/>
          <w:rtl w:val="0"/>
        </w:rPr>
        <w:t xml:space="preserve">                    </w:t>
      </w:r>
      <w:r>
        <w:rPr>
          <w:rFonts w:ascii="Georgia" w:hAnsi="Georgia" w:eastAsia="Georgia" w:cs="Georgia"/>
          <w:sz w:val="24"/>
          <w:szCs w:val="24"/>
          <w:rtl w:val="0"/>
        </w:rPr>
        <w:tab/>
      </w:r>
      <w:r>
        <w:rPr>
          <w:rFonts w:ascii="Georgia" w:hAnsi="Georgia" w:eastAsia="Georgia" w:cs="Georgia"/>
          <w:sz w:val="24"/>
          <w:szCs w:val="24"/>
          <w:rtl w:val="0"/>
        </w:rPr>
        <w:t xml:space="preserve">               SYSTEM FOR SOECS</w:t>
      </w:r>
    </w:p>
    <w:p w14:paraId="00000556">
      <w:pPr>
        <w:spacing w:line="480" w:lineRule="auto"/>
        <w:jc w:val="both"/>
        <w:rPr>
          <w:rFonts w:ascii="Georgia" w:hAnsi="Georgia" w:eastAsia="Georgia" w:cs="Georgia"/>
          <w:b/>
          <w:sz w:val="24"/>
          <w:szCs w:val="24"/>
        </w:rPr>
      </w:pPr>
    </w:p>
    <w:p w14:paraId="00000557">
      <w:pPr>
        <w:spacing w:line="480" w:lineRule="auto"/>
        <w:jc w:val="both"/>
        <w:rPr>
          <w:rFonts w:ascii="Georgia" w:hAnsi="Georgia" w:eastAsia="Georgia" w:cs="Georgia"/>
          <w:b/>
          <w:sz w:val="24"/>
          <w:szCs w:val="24"/>
        </w:rPr>
      </w:pPr>
      <w:r>
        <w:rPr>
          <w:rFonts w:ascii="Georgia" w:hAnsi="Georgia" w:eastAsia="Georgia" w:cs="Georgia"/>
          <w:b/>
          <w:sz w:val="24"/>
          <w:szCs w:val="24"/>
          <w:rtl w:val="0"/>
        </w:rPr>
        <w:t>Researchers</w:t>
      </w:r>
      <w:r>
        <w:rPr>
          <w:rFonts w:ascii="Georgia" w:hAnsi="Georgia" w:eastAsia="Georgia" w:cs="Georgia"/>
          <w:b/>
          <w:sz w:val="24"/>
          <w:szCs w:val="24"/>
          <w:rtl w:val="0"/>
        </w:rPr>
        <w:tab/>
      </w:r>
      <w:r>
        <w:rPr>
          <w:rFonts w:ascii="Georgia" w:hAnsi="Georgia" w:eastAsia="Georgia" w:cs="Georgia"/>
          <w:b/>
          <w:sz w:val="24"/>
          <w:szCs w:val="24"/>
          <w:rtl w:val="0"/>
        </w:rPr>
        <w:t>: Arvin G. Milan Edwin</w:t>
      </w:r>
    </w:p>
    <w:p w14:paraId="00000558">
      <w:pPr>
        <w:spacing w:line="480" w:lineRule="auto"/>
        <w:jc w:val="both"/>
        <w:rPr>
          <w:rFonts w:ascii="Georgia" w:hAnsi="Georgia" w:eastAsia="Georgia" w:cs="Georgia"/>
          <w:b/>
          <w:sz w:val="24"/>
          <w:szCs w:val="24"/>
        </w:rPr>
      </w:pPr>
      <w:r>
        <w:rPr>
          <w:rFonts w:ascii="Georgia" w:hAnsi="Georgia" w:eastAsia="Georgia" w:cs="Georgia"/>
          <w:b/>
          <w:sz w:val="24"/>
          <w:szCs w:val="24"/>
          <w:rtl w:val="0"/>
        </w:rPr>
        <w:t xml:space="preserve">                     </w:t>
      </w:r>
      <w:r>
        <w:rPr>
          <w:rFonts w:ascii="Georgia" w:hAnsi="Georgia" w:eastAsia="Georgia" w:cs="Georgia"/>
          <w:b/>
          <w:sz w:val="24"/>
          <w:szCs w:val="24"/>
          <w:rtl w:val="0"/>
        </w:rPr>
        <w:tab/>
      </w:r>
      <w:r>
        <w:rPr>
          <w:rFonts w:ascii="Georgia" w:hAnsi="Georgia" w:eastAsia="Georgia" w:cs="Georgia"/>
          <w:b/>
          <w:sz w:val="24"/>
          <w:szCs w:val="24"/>
          <w:rtl w:val="0"/>
        </w:rPr>
        <w:t xml:space="preserve">              Erick I. Borlasa</w:t>
      </w:r>
    </w:p>
    <w:p w14:paraId="00000559">
      <w:pPr>
        <w:spacing w:line="480" w:lineRule="auto"/>
        <w:jc w:val="both"/>
        <w:rPr>
          <w:rFonts w:ascii="Georgia" w:hAnsi="Georgia" w:eastAsia="Georgia" w:cs="Georgia"/>
          <w:b/>
          <w:sz w:val="24"/>
          <w:szCs w:val="24"/>
        </w:rPr>
      </w:pPr>
    </w:p>
    <w:p w14:paraId="0000055A">
      <w:pPr>
        <w:spacing w:line="480" w:lineRule="auto"/>
        <w:rPr>
          <w:rFonts w:ascii="Georgia" w:hAnsi="Georgia" w:eastAsia="Georgia" w:cs="Georgia"/>
          <w:sz w:val="24"/>
          <w:szCs w:val="24"/>
        </w:rPr>
      </w:pPr>
      <w:r>
        <w:rPr>
          <w:rFonts w:ascii="Georgia" w:hAnsi="Georgia" w:eastAsia="Georgia" w:cs="Georgia"/>
          <w:b/>
          <w:sz w:val="24"/>
          <w:szCs w:val="24"/>
          <w:rtl w:val="0"/>
        </w:rPr>
        <w:t>Keywords</w:t>
      </w:r>
      <w:r>
        <w:rPr>
          <w:rFonts w:ascii="Georgia" w:hAnsi="Georgia" w:eastAsia="Georgia" w:cs="Georgia"/>
          <w:b/>
          <w:sz w:val="24"/>
          <w:szCs w:val="24"/>
          <w:rtl w:val="0"/>
        </w:rPr>
        <w:tab/>
      </w:r>
      <w:r>
        <w:rPr>
          <w:rFonts w:ascii="Georgia" w:hAnsi="Georgia" w:eastAsia="Georgia" w:cs="Georgia"/>
          <w:b/>
          <w:sz w:val="24"/>
          <w:szCs w:val="24"/>
          <w:rtl w:val="0"/>
        </w:rPr>
        <w:tab/>
      </w:r>
      <w:r>
        <w:rPr>
          <w:rFonts w:ascii="Georgia" w:hAnsi="Georgia" w:eastAsia="Georgia" w:cs="Georgia"/>
          <w:b/>
          <w:sz w:val="24"/>
          <w:szCs w:val="24"/>
          <w:rtl w:val="0"/>
        </w:rPr>
        <w:t xml:space="preserve">: </w:t>
      </w:r>
      <w:r>
        <w:rPr>
          <w:rFonts w:ascii="Georgia" w:hAnsi="Georgia" w:eastAsia="Georgia" w:cs="Georgia"/>
          <w:sz w:val="24"/>
          <w:szCs w:val="24"/>
          <w:rtl w:val="0"/>
        </w:rPr>
        <w:t>Generate Reports, Record Management, Attendance</w:t>
      </w:r>
    </w:p>
    <w:p w14:paraId="0000055B">
      <w:pPr>
        <w:spacing w:line="480" w:lineRule="auto"/>
        <w:ind w:left="1440" w:firstLine="0"/>
        <w:rPr>
          <w:rFonts w:ascii="Georgia" w:hAnsi="Georgia" w:eastAsia="Georgia" w:cs="Georgia"/>
          <w:sz w:val="24"/>
          <w:szCs w:val="24"/>
        </w:rPr>
      </w:pPr>
      <w:r>
        <w:rPr>
          <w:rFonts w:ascii="Georgia" w:hAnsi="Georgia" w:eastAsia="Georgia" w:cs="Georgia"/>
          <w:sz w:val="24"/>
          <w:szCs w:val="24"/>
          <w:rtl w:val="0"/>
        </w:rPr>
        <w:t xml:space="preserve">              Monitoring, Clearance Tracking, </w:t>
      </w:r>
    </w:p>
    <w:p w14:paraId="0000055C">
      <w:pPr>
        <w:spacing w:line="480" w:lineRule="auto"/>
        <w:ind w:left="1440" w:firstLine="0"/>
        <w:rPr>
          <w:rFonts w:ascii="Georgia" w:hAnsi="Georgia" w:eastAsia="Georgia" w:cs="Georgia"/>
          <w:sz w:val="24"/>
          <w:szCs w:val="24"/>
        </w:rPr>
      </w:pPr>
      <w:r>
        <w:rPr>
          <w:rFonts w:ascii="Georgia" w:hAnsi="Georgia" w:eastAsia="Georgia" w:cs="Georgia"/>
          <w:sz w:val="24"/>
          <w:szCs w:val="24"/>
          <w:rtl w:val="0"/>
        </w:rPr>
        <w:t xml:space="preserve"> </w:t>
      </w:r>
      <w:r>
        <w:rPr>
          <w:rFonts w:ascii="Georgia" w:hAnsi="Georgia" w:eastAsia="Georgia" w:cs="Georgia"/>
          <w:sz w:val="24"/>
          <w:szCs w:val="24"/>
          <w:rtl w:val="0"/>
        </w:rPr>
        <w:tab/>
      </w:r>
      <w:r>
        <w:rPr>
          <w:rFonts w:ascii="Georgia" w:hAnsi="Georgia" w:eastAsia="Georgia" w:cs="Georgia"/>
          <w:sz w:val="24"/>
          <w:szCs w:val="24"/>
          <w:rtl w:val="0"/>
        </w:rPr>
        <w:t xml:space="preserve"> Organization Management</w:t>
      </w:r>
    </w:p>
    <w:p w14:paraId="0000055D">
      <w:pPr>
        <w:spacing w:line="480" w:lineRule="auto"/>
        <w:jc w:val="both"/>
        <w:rPr>
          <w:rFonts w:ascii="Georgia" w:hAnsi="Georgia" w:eastAsia="Georgia" w:cs="Georgia"/>
          <w:b/>
          <w:sz w:val="24"/>
          <w:szCs w:val="24"/>
        </w:rPr>
      </w:pPr>
    </w:p>
    <w:p w14:paraId="0000055E">
      <w:pPr>
        <w:spacing w:line="480" w:lineRule="auto"/>
        <w:ind w:left="0" w:firstLine="0"/>
        <w:jc w:val="both"/>
        <w:rPr>
          <w:rFonts w:ascii="Georgia" w:hAnsi="Georgia" w:eastAsia="Georgia" w:cs="Georgia"/>
          <w:b/>
          <w:sz w:val="24"/>
          <w:szCs w:val="24"/>
        </w:rPr>
      </w:pPr>
    </w:p>
    <w:sectPr>
      <w:headerReference r:id="rId6" w:type="first"/>
      <w:footerReference r:id="rId8" w:type="first"/>
      <w:headerReference r:id="rId5" w:type="default"/>
      <w:footerReference r:id="rId7" w:type="default"/>
      <w:pgSz w:w="12240" w:h="20160"/>
      <w:pgMar w:top="1440" w:right="1440" w:bottom="1440" w:left="144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rdo">
    <w:altName w:val="JetBrainsMono NF"/>
    <w:panose1 w:val="00000000000000000000"/>
    <w:charset w:val="00"/>
    <w:family w:val="auto"/>
    <w:pitch w:val="default"/>
    <w:sig w:usb0="00000000" w:usb1="00000000" w:usb2="00000000" w:usb3="00000000" w:csb0="00000000" w:csb1="00000000"/>
  </w:font>
  <w:font w:name="Roboto">
    <w:altName w:val="JetBrainsMono NF"/>
    <w:panose1 w:val="00000000000000000000"/>
    <w:charset w:val="00"/>
    <w:family w:val="auto"/>
    <w:pitch w:val="default"/>
    <w:sig w:usb0="00000000" w:usb1="00000000" w:usb2="00000000" w:usb3="00000000" w:csb0="00000000" w:csb1="00000000"/>
  </w:font>
  <w:font w:name="JetBrainsMono NF">
    <w:panose1 w:val="02000009000000000000"/>
    <w:charset w:val="00"/>
    <w:family w:val="auto"/>
    <w:pitch w:val="default"/>
    <w:sig w:usb0="A00402FF" w:usb1="1200F9FB" w:usb2="0200003C" w:usb3="00000000" w:csb0="200001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5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6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60">
    <w:pPr>
      <w:jc w:val="right"/>
    </w:pPr>
    <w:r>
      <w:fldChar w:fldCharType="begin"/>
    </w:r>
    <w:r>
      <w:instrText xml:space="preserve">PAGE</w:instrText>
    </w:r>
    <w:r>
      <w:fldChar w:fldCharType="separate"/>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61">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Vin Milan">
    <w15:presenceInfo w15:providerId="WPS Office" w15:userId="4098156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trackRevision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DF63F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100" w:type="dxa"/>
        <w:left w:w="100" w:type="dxa"/>
        <w:bottom w:w="100" w:type="dxa"/>
        <w:right w:w="100" w:type="dxa"/>
      </w:tblCellMar>
    </w:tblPr>
  </w:style>
  <w:style w:type="table" w:customStyle="1" w:styleId="17">
    <w:name w:val="_Style 14"/>
    <w:basedOn w:val="12"/>
    <w:qFormat/>
    <w:uiPriority w:val="0"/>
    <w:tblPr>
      <w:tblCellMar>
        <w:top w:w="100" w:type="dxa"/>
        <w:left w:w="100" w:type="dxa"/>
        <w:bottom w:w="100" w:type="dxa"/>
        <w:right w:w="100" w:type="dxa"/>
      </w:tblCellMar>
    </w:tblPr>
  </w:style>
  <w:style w:type="table" w:customStyle="1" w:styleId="18">
    <w:name w:val="_Style 15"/>
    <w:basedOn w:val="12"/>
    <w:qFormat/>
    <w:uiPriority w:val="0"/>
    <w:tblPr>
      <w:tblCellMar>
        <w:top w:w="100" w:type="dxa"/>
        <w:left w:w="100" w:type="dxa"/>
        <w:bottom w:w="100" w:type="dxa"/>
        <w:right w:w="100" w:type="dxa"/>
      </w:tblCellMar>
    </w:tblPr>
  </w:style>
  <w:style w:type="table" w:customStyle="1" w:styleId="19">
    <w:name w:val="_Style 16"/>
    <w:basedOn w:val="12"/>
    <w:qFormat/>
    <w:uiPriority w:val="0"/>
    <w:tblPr>
      <w:tblCellMar>
        <w:top w:w="100" w:type="dxa"/>
        <w:left w:w="100" w:type="dxa"/>
        <w:bottom w:w="100" w:type="dxa"/>
        <w:right w:w="100" w:type="dxa"/>
      </w:tblCellMar>
    </w:tblPr>
  </w:style>
  <w:style w:type="table" w:customStyle="1" w:styleId="20">
    <w:name w:val="_Style 17"/>
    <w:basedOn w:val="12"/>
    <w:qFormat/>
    <w:uiPriority w:val="0"/>
    <w:tblPr>
      <w:tblCellMar>
        <w:top w:w="100" w:type="dxa"/>
        <w:left w:w="100" w:type="dxa"/>
        <w:bottom w:w="100" w:type="dxa"/>
        <w:right w:w="100" w:type="dxa"/>
      </w:tblCellMar>
    </w:tblPr>
  </w:style>
  <w:style w:type="table" w:customStyle="1" w:styleId="21">
    <w:name w:val="_Style 18"/>
    <w:basedOn w:val="12"/>
    <w:uiPriority w:val="0"/>
    <w:tblPr>
      <w:tblCellMar>
        <w:top w:w="100" w:type="dxa"/>
        <w:left w:w="100" w:type="dxa"/>
        <w:bottom w:w="100" w:type="dxa"/>
        <w:right w:w="100" w:type="dxa"/>
      </w:tblCellMar>
    </w:tblPr>
  </w:style>
  <w:style w:type="table" w:customStyle="1" w:styleId="22">
    <w:name w:val="_Style 19"/>
    <w:basedOn w:val="12"/>
    <w:uiPriority w:val="0"/>
    <w:tblPr>
      <w:tblCellMar>
        <w:top w:w="100" w:type="dxa"/>
        <w:left w:w="100" w:type="dxa"/>
        <w:bottom w:w="100" w:type="dxa"/>
        <w:right w:w="100" w:type="dxa"/>
      </w:tblCellMar>
    </w:tblPr>
  </w:style>
  <w:style w:type="table" w:customStyle="1" w:styleId="23">
    <w:name w:val="_Style 20"/>
    <w:basedOn w:val="12"/>
    <w:uiPriority w:val="0"/>
    <w:tblPr>
      <w:tblCellMar>
        <w:top w:w="100" w:type="dxa"/>
        <w:left w:w="100" w:type="dxa"/>
        <w:bottom w:w="100" w:type="dxa"/>
        <w:right w:w="100" w:type="dxa"/>
      </w:tblCellMar>
    </w:tblPr>
  </w:style>
  <w:style w:type="table" w:customStyle="1" w:styleId="24">
    <w:name w:val="_Style 21"/>
    <w:basedOn w:val="12"/>
    <w:uiPriority w:val="0"/>
    <w:tblPr>
      <w:tblCellMar>
        <w:top w:w="100" w:type="dxa"/>
        <w:left w:w="100" w:type="dxa"/>
        <w:bottom w:w="100" w:type="dxa"/>
        <w:right w:w="100" w:type="dxa"/>
      </w:tblCellMar>
    </w:tblPr>
  </w:style>
  <w:style w:type="table" w:customStyle="1" w:styleId="25">
    <w:name w:val="_Style 22"/>
    <w:basedOn w:val="12"/>
    <w:uiPriority w:val="0"/>
    <w:tblPr>
      <w:tblCellMar>
        <w:top w:w="100" w:type="dxa"/>
        <w:left w:w="100" w:type="dxa"/>
        <w:bottom w:w="100" w:type="dxa"/>
        <w:right w:w="100" w:type="dxa"/>
      </w:tblCellMar>
    </w:tblPr>
  </w:style>
  <w:style w:type="table" w:customStyle="1" w:styleId="26">
    <w:name w:val="_Style 23"/>
    <w:basedOn w:val="12"/>
    <w:uiPriority w:val="0"/>
    <w:tblPr>
      <w:tblCellMar>
        <w:top w:w="100" w:type="dxa"/>
        <w:left w:w="100" w:type="dxa"/>
        <w:bottom w:w="100" w:type="dxa"/>
        <w:right w:w="100" w:type="dxa"/>
      </w:tblCellMar>
    </w:tblPr>
  </w:style>
  <w:style w:type="table" w:customStyle="1" w:styleId="27">
    <w:name w:val="_Style 24"/>
    <w:basedOn w:val="12"/>
    <w:uiPriority w:val="0"/>
    <w:tblPr>
      <w:tblCellMar>
        <w:top w:w="100" w:type="dxa"/>
        <w:left w:w="100" w:type="dxa"/>
        <w:bottom w:w="100" w:type="dxa"/>
        <w:right w:w="100" w:type="dxa"/>
      </w:tblCellMar>
    </w:tblPr>
  </w:style>
  <w:style w:type="table" w:customStyle="1" w:styleId="28">
    <w:name w:val="_Style 25"/>
    <w:basedOn w:val="12"/>
    <w:uiPriority w:val="0"/>
    <w:tblPr>
      <w:tblCellMar>
        <w:top w:w="100" w:type="dxa"/>
        <w:left w:w="100" w:type="dxa"/>
        <w:bottom w:w="100" w:type="dxa"/>
        <w:right w:w="100" w:type="dxa"/>
      </w:tblCellMar>
    </w:tblPr>
  </w:style>
  <w:style w:type="table" w:customStyle="1" w:styleId="29">
    <w:name w:val="_Style 26"/>
    <w:basedOn w:val="12"/>
    <w:uiPriority w:val="0"/>
    <w:tblPr>
      <w:tblCellMar>
        <w:top w:w="100" w:type="dxa"/>
        <w:left w:w="100" w:type="dxa"/>
        <w:bottom w:w="100" w:type="dxa"/>
        <w:right w:w="100" w:type="dxa"/>
      </w:tblCellMar>
    </w:tblPr>
  </w:style>
  <w:style w:type="table" w:customStyle="1" w:styleId="30">
    <w:name w:val="_Style 27"/>
    <w:basedOn w:val="12"/>
    <w:uiPriority w:val="0"/>
    <w:tblPr>
      <w:tblCellMar>
        <w:top w:w="100" w:type="dxa"/>
        <w:left w:w="100" w:type="dxa"/>
        <w:bottom w:w="100" w:type="dxa"/>
        <w:right w:w="100" w:type="dxa"/>
      </w:tblCellMar>
    </w:tblPr>
  </w:style>
  <w:style w:type="table" w:customStyle="1" w:styleId="31">
    <w:name w:val="_Style 28"/>
    <w:basedOn w:val="12"/>
    <w:uiPriority w:val="0"/>
    <w:tblPr>
      <w:tblCellMar>
        <w:top w:w="100" w:type="dxa"/>
        <w:left w:w="100" w:type="dxa"/>
        <w:bottom w:w="100" w:type="dxa"/>
        <w:right w:w="100" w:type="dxa"/>
      </w:tblCellMar>
    </w:tblPr>
  </w:style>
  <w:style w:type="table" w:customStyle="1" w:styleId="32">
    <w:name w:val="_Style 29"/>
    <w:basedOn w:val="12"/>
    <w:uiPriority w:val="0"/>
    <w:tblPr>
      <w:tblCellMar>
        <w:top w:w="100" w:type="dxa"/>
        <w:left w:w="100" w:type="dxa"/>
        <w:bottom w:w="100" w:type="dxa"/>
        <w:right w:w="100" w:type="dxa"/>
      </w:tblCellMar>
    </w:tblPr>
  </w:style>
  <w:style w:type="table" w:customStyle="1" w:styleId="33">
    <w:name w:val="_Style 30"/>
    <w:basedOn w:val="12"/>
    <w:uiPriority w:val="0"/>
    <w:tblPr>
      <w:tblCellMar>
        <w:top w:w="100" w:type="dxa"/>
        <w:left w:w="100" w:type="dxa"/>
        <w:bottom w:w="100" w:type="dxa"/>
        <w:right w:w="100" w:type="dxa"/>
      </w:tblCellMar>
    </w:tblPr>
  </w:style>
  <w:style w:type="table" w:customStyle="1" w:styleId="34">
    <w:name w:val="_Style 31"/>
    <w:basedOn w:val="12"/>
    <w:uiPriority w:val="0"/>
    <w:tblPr>
      <w:tblCellMar>
        <w:top w:w="100" w:type="dxa"/>
        <w:left w:w="100" w:type="dxa"/>
        <w:bottom w:w="100" w:type="dxa"/>
        <w:right w:w="100" w:type="dxa"/>
      </w:tblCellMar>
    </w:tblPr>
  </w:style>
  <w:style w:type="table" w:customStyle="1" w:styleId="35">
    <w:name w:val="_Style 32"/>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43</Pages>
  <TotalTime>145</TotalTime>
  <ScaleCrop>false</ScaleCrop>
  <LinksUpToDate>false</LinksUpToDate>
  <Application>WPS Office_12.2.0.17545_F1E327BC-269C-435d-A152-05C5408002CA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2024-08-20T09:08:21Z</dcterms:created>
  <dc:creator>vinmi</dc:creator>
  <cp:lastModifiedBy>Vin Milan</cp:lastModifiedBy>
  <dcterms:modified xsi:type="dcterms:W3CDTF">2024-08-20T11:33:57Z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1B221DB530164725852EE0584BA5FAC7_12</vt:lpwstr>
  </property>
</Properties>
</file>